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8F42" w14:textId="77777777" w:rsidR="007B0AF1" w:rsidRPr="007B0AF1" w:rsidRDefault="007B0AF1" w:rsidP="006971F3">
      <w:pPr>
        <w:spacing w:after="0"/>
        <w:ind w:left="26"/>
        <w:rPr>
          <w:rFonts w:ascii="Times New Roman" w:hAnsi="Times New Roman" w:cs="Times New Roman"/>
          <w:b/>
          <w:bCs/>
          <w:sz w:val="24"/>
          <w:szCs w:val="24"/>
          <w:rtl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      </w:t>
      </w:r>
      <w:r w:rsidRPr="007B0AF1">
        <w:rPr>
          <w:rFonts w:ascii="Times New Roman" w:hAnsi="Times New Roman" w:cs="Times New Roman"/>
          <w:b/>
          <w:bCs/>
          <w:sz w:val="24"/>
          <w:szCs w:val="24"/>
          <w:rtl/>
        </w:rPr>
        <w:t>מבחן במערכות הפעלה אולטרא קוד 202</w:t>
      </w:r>
      <w:r w:rsidR="006E1131">
        <w:rPr>
          <w:rFonts w:ascii="Times New Roman" w:hAnsi="Times New Roman" w:cs="Times New Roman" w:hint="cs"/>
          <w:b/>
          <w:bCs/>
          <w:sz w:val="24"/>
          <w:szCs w:val="24"/>
          <w:rtl/>
        </w:rPr>
        <w:t>4</w:t>
      </w:r>
      <w:r w:rsidRPr="007B0AF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 </w:t>
      </w:r>
      <w:r w:rsidR="006971F3">
        <w:rPr>
          <w:rFonts w:ascii="Times New Roman" w:hAnsi="Times New Roman" w:cs="Times New Roman" w:hint="cs"/>
          <w:b/>
          <w:bCs/>
          <w:sz w:val="24"/>
          <w:szCs w:val="24"/>
          <w:rtl/>
        </w:rPr>
        <w:t>ב</w:t>
      </w:r>
      <w:r w:rsidRPr="007B0AF1">
        <w:rPr>
          <w:rFonts w:ascii="Times New Roman" w:hAnsi="Times New Roman" w:cs="Times New Roman"/>
          <w:b/>
          <w:bCs/>
          <w:sz w:val="24"/>
          <w:szCs w:val="24"/>
          <w:rtl/>
        </w:rPr>
        <w:t xml:space="preserve">'    </w:t>
      </w:r>
    </w:p>
    <w:p w14:paraId="0E7BABCC" w14:textId="77777777" w:rsidR="007B0AF1" w:rsidRPr="007B0AF1" w:rsidRDefault="007B0AF1" w:rsidP="007B0AF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   </w:t>
      </w:r>
    </w:p>
    <w:p w14:paraId="397A7C43" w14:textId="77777777" w:rsidR="007B0AF1" w:rsidRPr="007B0AF1" w:rsidRDefault="007B0AF1" w:rsidP="007B0AF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1. (5 נקודות) איזו פעולה 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>מבין</w:t>
      </w:r>
      <w:r w:rsidR="00D24459" w:rsidRPr="007B0AF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הפעולות הבאות אפשר לבצע אך ורק במצב ה </w:t>
      </w:r>
      <w:r w:rsidRPr="007B0AF1">
        <w:rPr>
          <w:rFonts w:ascii="Times New Roman" w:hAnsi="Times New Roman" w:cs="Times New Roman"/>
          <w:sz w:val="24"/>
          <w:szCs w:val="24"/>
        </w:rPr>
        <w:t>kernel mode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?</w:t>
      </w:r>
    </w:p>
    <w:p w14:paraId="2AFDF74C" w14:textId="77777777" w:rsidR="007B0AF1" w:rsidRPr="007B0AF1" w:rsidRDefault="007B0AF1" w:rsidP="00AF107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1) </w:t>
      </w:r>
      <w:r w:rsidR="00EF2EDA">
        <w:rPr>
          <w:rFonts w:ascii="Times New Roman" w:hAnsi="Times New Roman" w:cs="Times New Roman" w:hint="cs"/>
          <w:sz w:val="24"/>
          <w:szCs w:val="24"/>
          <w:rtl/>
        </w:rPr>
        <w:t>ש</w:t>
      </w:r>
      <w:r w:rsidR="00AF107C">
        <w:rPr>
          <w:rFonts w:ascii="Times New Roman" w:hAnsi="Times New Roman" w:cs="Times New Roman" w:hint="cs"/>
          <w:sz w:val="24"/>
          <w:szCs w:val="24"/>
          <w:rtl/>
        </w:rPr>
        <w:t>ינוי הרשאות קבצי המערכת</w:t>
      </w:r>
      <w:r w:rsidR="00EF2EDA"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6C04FA18" w14:textId="77777777" w:rsidR="007B0AF1" w:rsidRPr="007B0AF1" w:rsidRDefault="007B0AF1" w:rsidP="00AF107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2) </w:t>
      </w:r>
      <w:r w:rsidR="00EF2EDA">
        <w:rPr>
          <w:rFonts w:ascii="Times New Roman" w:hAnsi="Times New Roman" w:cs="Times New Roman" w:hint="cs"/>
          <w:sz w:val="24"/>
          <w:szCs w:val="24"/>
          <w:rtl/>
        </w:rPr>
        <w:t xml:space="preserve">החלפה </w:t>
      </w:r>
      <w:r w:rsidRPr="007B0AF1">
        <w:rPr>
          <w:rFonts w:ascii="Times New Roman" w:hAnsi="Times New Roman" w:cs="Times New Roman"/>
          <w:sz w:val="24"/>
          <w:szCs w:val="24"/>
          <w:rtl/>
        </w:rPr>
        <w:t>ב</w:t>
      </w:r>
      <w:r w:rsidR="00EF2EDA">
        <w:rPr>
          <w:rFonts w:ascii="Times New Roman" w:hAnsi="Times New Roman" w:cs="Times New Roman" w:hint="cs"/>
          <w:sz w:val="24"/>
          <w:szCs w:val="24"/>
          <w:rtl/>
        </w:rPr>
        <w:t>ין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AF107C">
        <w:rPr>
          <w:rFonts w:ascii="Times New Roman" w:hAnsi="Times New Roman" w:cs="Times New Roman"/>
          <w:sz w:val="24"/>
          <w:szCs w:val="24"/>
        </w:rPr>
        <w:t>user</w:t>
      </w:r>
      <w:r w:rsidRPr="007B0AF1">
        <w:rPr>
          <w:rFonts w:ascii="Times New Roman" w:hAnsi="Times New Roman" w:cs="Times New Roman"/>
          <w:sz w:val="24"/>
          <w:szCs w:val="24"/>
        </w:rPr>
        <w:t xml:space="preserve"> threads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.</w:t>
      </w:r>
    </w:p>
    <w:p w14:paraId="15FB629B" w14:textId="77777777" w:rsidR="007B0AF1" w:rsidRPr="007B0AF1" w:rsidRDefault="007B0AF1" w:rsidP="00AF107C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3) </w:t>
      </w:r>
      <w:r w:rsidR="00AF107C">
        <w:rPr>
          <w:rFonts w:ascii="Times New Roman" w:hAnsi="Times New Roman" w:cs="Times New Roman" w:hint="cs"/>
          <w:sz w:val="24"/>
          <w:szCs w:val="24"/>
          <w:rtl/>
        </w:rPr>
        <w:t>גישה למרחב כתובות של תהליך אחר.</w:t>
      </w:r>
    </w:p>
    <w:p w14:paraId="68029FC2" w14:textId="77777777" w:rsidR="007B0AF1" w:rsidRPr="007B0AF1" w:rsidRDefault="007B0AF1" w:rsidP="007B0AF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4) </w:t>
      </w:r>
      <w:r w:rsidR="00EF2EDA">
        <w:rPr>
          <w:rFonts w:ascii="Times New Roman" w:hAnsi="Times New Roman" w:cs="Times New Roman" w:hint="cs"/>
          <w:sz w:val="24"/>
          <w:szCs w:val="24"/>
          <w:rtl/>
        </w:rPr>
        <w:t>השמת ערך לתוך משתנה</w:t>
      </w:r>
      <w:r w:rsidR="00EF3050">
        <w:rPr>
          <w:rFonts w:ascii="Times New Roman" w:hAnsi="Times New Roman" w:cs="Times New Roman" w:hint="cs"/>
          <w:sz w:val="24"/>
          <w:szCs w:val="24"/>
          <w:rtl/>
        </w:rPr>
        <w:t xml:space="preserve"> קיים</w:t>
      </w:r>
      <w:r w:rsidR="00EF2EDA">
        <w:rPr>
          <w:rFonts w:ascii="Times New Roman" w:hAnsi="Times New Roman" w:cs="Times New Roman" w:hint="cs"/>
          <w:sz w:val="24"/>
          <w:szCs w:val="24"/>
          <w:rtl/>
        </w:rPr>
        <w:t xml:space="preserve"> באזור זיכרון משותף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.</w:t>
      </w:r>
    </w:p>
    <w:p w14:paraId="47B7D24F" w14:textId="77777777" w:rsidR="007B0AF1" w:rsidRPr="005C58A8" w:rsidRDefault="007B0AF1" w:rsidP="005C58A8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5) </w:t>
      </w:r>
      <w:r w:rsidR="00EF2EDA">
        <w:rPr>
          <w:rFonts w:ascii="Times New Roman" w:hAnsi="Times New Roman" w:cs="Times New Roman" w:hint="cs"/>
          <w:sz w:val="24"/>
          <w:szCs w:val="24"/>
          <w:rtl/>
        </w:rPr>
        <w:t>יצירת משתמש חדש במערכת</w:t>
      </w:r>
      <w:r w:rsidRPr="007B0AF1">
        <w:rPr>
          <w:rFonts w:ascii="Times New Roman" w:hAnsi="Times New Roman" w:cs="Times New Roman"/>
          <w:sz w:val="24"/>
          <w:szCs w:val="24"/>
          <w:rtl/>
        </w:rPr>
        <w:t>.</w:t>
      </w:r>
    </w:p>
    <w:p w14:paraId="720BEBB3" w14:textId="77777777" w:rsidR="0063393C" w:rsidRPr="0063393C" w:rsidRDefault="0063393C" w:rsidP="007A4219">
      <w:pPr>
        <w:bidi w:val="0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4E5E2B69" w14:textId="77777777" w:rsidR="00E9221A" w:rsidRPr="00113398" w:rsidRDefault="006971F3" w:rsidP="006971F3">
      <w:pPr>
        <w:spacing w:after="34" w:line="265" w:lineRule="auto"/>
        <w:ind w:right="1237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   2.</w:t>
      </w:r>
      <w:r w:rsidR="007B0AF1" w:rsidRPr="007B0AF1">
        <w:rPr>
          <w:rFonts w:ascii="Times New Roman" w:hAnsi="Times New Roman" w:cs="Times New Roman"/>
          <w:sz w:val="24"/>
          <w:szCs w:val="24"/>
          <w:rtl/>
        </w:rPr>
        <w:t xml:space="preserve"> (5 נקודות)</w:t>
      </w:r>
      <w:r w:rsidR="0095405B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E9221A" w:rsidRPr="00113398">
        <w:rPr>
          <w:rFonts w:asciiTheme="majorBidi" w:hAnsiTheme="majorBidi" w:cstheme="majorBidi"/>
          <w:sz w:val="24"/>
          <w:szCs w:val="24"/>
          <w:rtl/>
        </w:rPr>
        <w:t xml:space="preserve">אלגוריתם הבנקאי הוא: </w:t>
      </w:r>
    </w:p>
    <w:p w14:paraId="0DB43EE1" w14:textId="77777777" w:rsidR="00E9221A" w:rsidRPr="00113398" w:rsidRDefault="00E9221A" w:rsidP="00113398">
      <w:pPr>
        <w:numPr>
          <w:ilvl w:val="1"/>
          <w:numId w:val="11"/>
        </w:numPr>
        <w:spacing w:after="31" w:line="265" w:lineRule="auto"/>
        <w:ind w:left="656" w:right="90"/>
        <w:rPr>
          <w:rFonts w:asciiTheme="majorBidi" w:hAnsiTheme="majorBidi" w:cstheme="majorBidi"/>
          <w:sz w:val="24"/>
          <w:szCs w:val="24"/>
        </w:rPr>
      </w:pPr>
      <w:r w:rsidRPr="00113398">
        <w:rPr>
          <w:rFonts w:asciiTheme="majorBidi" w:hAnsiTheme="majorBidi" w:cstheme="majorBidi"/>
          <w:sz w:val="24"/>
          <w:szCs w:val="24"/>
          <w:rtl/>
        </w:rPr>
        <w:t xml:space="preserve">אלגוריתם המונע </w:t>
      </w:r>
      <w:r w:rsidRPr="00113398">
        <w:rPr>
          <w:rFonts w:asciiTheme="majorBidi" w:hAnsiTheme="majorBidi" w:cstheme="majorBidi"/>
          <w:sz w:val="24"/>
          <w:szCs w:val="24"/>
        </w:rPr>
        <w:t>deadlock</w:t>
      </w:r>
      <w:r w:rsidRPr="00113398">
        <w:rPr>
          <w:rFonts w:asciiTheme="majorBidi" w:hAnsiTheme="majorBidi" w:cstheme="majorBidi"/>
          <w:sz w:val="24"/>
          <w:szCs w:val="24"/>
          <w:rtl/>
        </w:rPr>
        <w:t xml:space="preserve"> על ידי שבירת האפשרות למעגל בגרף התלויות. </w:t>
      </w:r>
    </w:p>
    <w:p w14:paraId="56DCE826" w14:textId="77777777" w:rsidR="00E9221A" w:rsidRPr="00113398" w:rsidRDefault="00E9221A" w:rsidP="00113398">
      <w:pPr>
        <w:numPr>
          <w:ilvl w:val="1"/>
          <w:numId w:val="11"/>
        </w:numPr>
        <w:spacing w:after="5" w:line="292" w:lineRule="auto"/>
        <w:ind w:left="656" w:right="180"/>
        <w:rPr>
          <w:rFonts w:asciiTheme="majorBidi" w:hAnsiTheme="majorBidi" w:cstheme="majorBidi"/>
          <w:sz w:val="24"/>
          <w:szCs w:val="24"/>
        </w:rPr>
      </w:pPr>
      <w:r w:rsidRPr="00113398">
        <w:rPr>
          <w:rFonts w:asciiTheme="majorBidi" w:hAnsiTheme="majorBidi" w:cstheme="majorBidi"/>
          <w:sz w:val="24"/>
          <w:szCs w:val="24"/>
          <w:rtl/>
        </w:rPr>
        <w:t xml:space="preserve">אלגוריתם המונע </w:t>
      </w:r>
      <w:r w:rsidRPr="00113398">
        <w:rPr>
          <w:rFonts w:asciiTheme="majorBidi" w:hAnsiTheme="majorBidi" w:cstheme="majorBidi"/>
          <w:sz w:val="24"/>
          <w:szCs w:val="24"/>
        </w:rPr>
        <w:t>deadlock</w:t>
      </w:r>
      <w:r w:rsidRPr="00113398">
        <w:rPr>
          <w:rFonts w:asciiTheme="majorBidi" w:hAnsiTheme="majorBidi" w:cstheme="majorBidi"/>
          <w:sz w:val="24"/>
          <w:szCs w:val="24"/>
          <w:rtl/>
        </w:rPr>
        <w:t xml:space="preserve"> על ידי הכתבת סדר חד משמעי לביצוע בקשות של תהליכים שונים.</w:t>
      </w:r>
    </w:p>
    <w:p w14:paraId="73C2CC4C" w14:textId="77777777" w:rsidR="00E9221A" w:rsidRPr="00113398" w:rsidRDefault="00E9221A" w:rsidP="00113398">
      <w:pPr>
        <w:pStyle w:val="a3"/>
        <w:numPr>
          <w:ilvl w:val="1"/>
          <w:numId w:val="11"/>
        </w:numPr>
        <w:spacing w:after="0" w:line="240" w:lineRule="auto"/>
        <w:ind w:left="656" w:right="180"/>
        <w:rPr>
          <w:rFonts w:asciiTheme="majorBidi" w:hAnsiTheme="majorBidi" w:cstheme="majorBidi"/>
          <w:sz w:val="24"/>
          <w:szCs w:val="24"/>
          <w:rtl/>
        </w:rPr>
      </w:pPr>
      <w:r w:rsidRPr="00113398">
        <w:rPr>
          <w:rFonts w:asciiTheme="majorBidi" w:hAnsiTheme="majorBidi" w:cstheme="majorBidi"/>
          <w:sz w:val="24"/>
          <w:szCs w:val="24"/>
          <w:rtl/>
        </w:rPr>
        <w:t xml:space="preserve">אלגוריתם המתחמק מ </w:t>
      </w:r>
      <w:r w:rsidRPr="00113398">
        <w:rPr>
          <w:rFonts w:asciiTheme="majorBidi" w:hAnsiTheme="majorBidi" w:cstheme="majorBidi"/>
          <w:sz w:val="24"/>
          <w:szCs w:val="24"/>
        </w:rPr>
        <w:t>deadlock</w:t>
      </w:r>
      <w:r w:rsidRPr="00113398">
        <w:rPr>
          <w:rFonts w:asciiTheme="majorBidi" w:hAnsiTheme="majorBidi" w:cstheme="majorBidi"/>
          <w:sz w:val="24"/>
          <w:szCs w:val="24"/>
          <w:rtl/>
        </w:rPr>
        <w:t xml:space="preserve"> על ידי בדיקה</w:t>
      </w:r>
      <w:r w:rsidR="00D24459">
        <w:rPr>
          <w:rFonts w:asciiTheme="majorBidi" w:hAnsiTheme="majorBidi" w:cstheme="majorBidi" w:hint="cs"/>
          <w:sz w:val="24"/>
          <w:szCs w:val="24"/>
          <w:rtl/>
        </w:rPr>
        <w:t>,</w:t>
      </w:r>
      <w:r w:rsidRPr="00113398">
        <w:rPr>
          <w:rFonts w:asciiTheme="majorBidi" w:hAnsiTheme="majorBidi" w:cstheme="majorBidi"/>
          <w:sz w:val="24"/>
          <w:szCs w:val="24"/>
          <w:rtl/>
        </w:rPr>
        <w:t xml:space="preserve"> שבכל שלב קיים סדר כלשהו המאפשר הרצה וסיום כל התהליכים הקיימים במערכת.</w:t>
      </w:r>
    </w:p>
    <w:p w14:paraId="13247F4A" w14:textId="77777777" w:rsidR="00E9221A" w:rsidRDefault="00E9221A" w:rsidP="00113398">
      <w:pPr>
        <w:pStyle w:val="a3"/>
        <w:numPr>
          <w:ilvl w:val="1"/>
          <w:numId w:val="11"/>
        </w:numPr>
        <w:spacing w:after="0" w:line="240" w:lineRule="auto"/>
        <w:ind w:left="656" w:right="1920"/>
        <w:rPr>
          <w:rFonts w:asciiTheme="majorBidi" w:hAnsiTheme="majorBidi" w:cstheme="majorBidi"/>
          <w:sz w:val="24"/>
          <w:szCs w:val="24"/>
        </w:rPr>
      </w:pPr>
      <w:r w:rsidRPr="00113398">
        <w:rPr>
          <w:rFonts w:asciiTheme="majorBidi" w:hAnsiTheme="majorBidi" w:cstheme="majorBidi"/>
          <w:sz w:val="24"/>
          <w:szCs w:val="24"/>
          <w:rtl/>
        </w:rPr>
        <w:t xml:space="preserve">אלגוריתם המאפשר להיחלץ מצב </w:t>
      </w:r>
      <w:r w:rsidRPr="00113398">
        <w:rPr>
          <w:rFonts w:asciiTheme="majorBidi" w:hAnsiTheme="majorBidi" w:cstheme="majorBidi"/>
          <w:sz w:val="24"/>
          <w:szCs w:val="24"/>
        </w:rPr>
        <w:t>deadlock</w:t>
      </w:r>
      <w:r w:rsidRPr="00113398">
        <w:rPr>
          <w:rFonts w:asciiTheme="majorBidi" w:hAnsiTheme="majorBidi" w:cstheme="majorBidi"/>
          <w:sz w:val="24"/>
          <w:szCs w:val="24"/>
          <w:rtl/>
        </w:rPr>
        <w:t xml:space="preserve"> עם פגיעה מינימלית בתהליכים.</w:t>
      </w:r>
    </w:p>
    <w:p w14:paraId="7A340123" w14:textId="77777777" w:rsidR="007B0AF1" w:rsidRPr="006971F3" w:rsidRDefault="00113398" w:rsidP="006971F3">
      <w:pPr>
        <w:pStyle w:val="a3"/>
        <w:numPr>
          <w:ilvl w:val="1"/>
          <w:numId w:val="11"/>
        </w:numPr>
        <w:spacing w:after="0" w:line="240" w:lineRule="auto"/>
        <w:ind w:left="656" w:right="19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אלגוריתם שמונע </w:t>
      </w:r>
      <w:r w:rsidRPr="00113398">
        <w:rPr>
          <w:rFonts w:asciiTheme="majorBidi" w:hAnsiTheme="majorBidi" w:cstheme="majorBidi"/>
          <w:sz w:val="24"/>
          <w:szCs w:val="24"/>
        </w:rPr>
        <w:t>deadlock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על ידי הגבלה מראש על דרישות משאבים של כלל תהליכים.</w:t>
      </w:r>
    </w:p>
    <w:p w14:paraId="381C91F4" w14:textId="77777777" w:rsidR="00C26C9B" w:rsidRDefault="00C26C9B" w:rsidP="00C26C9B">
      <w:pPr>
        <w:spacing w:after="0"/>
        <w:rPr>
          <w:rFonts w:ascii="Times New Roman" w:hAnsi="Times New Roman" w:cs="Times New Roman"/>
          <w:sz w:val="24"/>
          <w:szCs w:val="24"/>
          <w:rtl/>
        </w:rPr>
      </w:pPr>
    </w:p>
    <w:p w14:paraId="3B180965" w14:textId="77777777" w:rsidR="00C26C9B" w:rsidRDefault="00C26C9B" w:rsidP="0095405B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3. </w:t>
      </w:r>
      <w:r w:rsidRPr="007B0AF1">
        <w:rPr>
          <w:rFonts w:ascii="Times New Roman" w:hAnsi="Times New Roman" w:cs="Times New Roman"/>
          <w:sz w:val="24"/>
          <w:szCs w:val="24"/>
          <w:rtl/>
        </w:rPr>
        <w:t>(5 נקודות)</w:t>
      </w:r>
      <w:r w:rsidR="0095405B">
        <w:rPr>
          <w:rFonts w:ascii="Times New Roman" w:hAnsi="Times New Roman" w:cs="Times New Roman" w:hint="cs"/>
          <w:sz w:val="24"/>
          <w:szCs w:val="24"/>
          <w:rtl/>
        </w:rPr>
        <w:t xml:space="preserve"> מה התיאור המתאים ביותר לטיפול בפסיקת חומרה?</w:t>
      </w:r>
    </w:p>
    <w:p w14:paraId="242D33AC" w14:textId="77777777" w:rsidR="0095405B" w:rsidRPr="007B0AF1" w:rsidRDefault="0095405B" w:rsidP="0095405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1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) </w:t>
      </w:r>
      <w:r>
        <w:rPr>
          <w:rFonts w:ascii="Times New Roman" w:hAnsi="Times New Roman" w:cs="Times New Roman" w:hint="cs"/>
          <w:sz w:val="24"/>
          <w:szCs w:val="24"/>
          <w:rtl/>
        </w:rPr>
        <w:t>פסיקה מתקבלת ישירות ע"י גרעין מערכת ההפעלה ומטופלת על ידו.</w:t>
      </w:r>
    </w:p>
    <w:p w14:paraId="75240800" w14:textId="77777777" w:rsidR="0095405B" w:rsidRPr="007B0AF1" w:rsidRDefault="0095405B" w:rsidP="007A55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2) </w:t>
      </w:r>
      <w:r w:rsidR="007A5587">
        <w:rPr>
          <w:rFonts w:ascii="Times New Roman" w:hAnsi="Times New Roman" w:cs="Times New Roman" w:hint="cs"/>
          <w:sz w:val="24"/>
          <w:szCs w:val="24"/>
          <w:rtl/>
        </w:rPr>
        <w:t>פסיקה מתקבלת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ע"י </w:t>
      </w:r>
      <w:r w:rsidR="007A5587">
        <w:rPr>
          <w:rFonts w:ascii="Times New Roman" w:hAnsi="Times New Roman" w:cs="Times New Roman" w:hint="cs"/>
          <w:sz w:val="24"/>
          <w:szCs w:val="24"/>
          <w:rtl/>
        </w:rPr>
        <w:t>תהליך המשתמש ומועברת ל</w:t>
      </w:r>
      <w:r>
        <w:rPr>
          <w:rFonts w:ascii="Times New Roman" w:hAnsi="Times New Roman" w:cs="Times New Roman" w:hint="cs"/>
          <w:sz w:val="24"/>
          <w:szCs w:val="24"/>
          <w:rtl/>
        </w:rPr>
        <w:t>גרעין מערכת ההפעלה.</w:t>
      </w:r>
    </w:p>
    <w:p w14:paraId="0253E2E3" w14:textId="77777777" w:rsidR="0095405B" w:rsidRPr="007B0AF1" w:rsidRDefault="0095405B" w:rsidP="0095405B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3) </w:t>
      </w:r>
      <w:r>
        <w:rPr>
          <w:rFonts w:ascii="Times New Roman" w:hAnsi="Times New Roman" w:cs="Times New Roman" w:hint="cs"/>
          <w:sz w:val="24"/>
          <w:szCs w:val="24"/>
          <w:rtl/>
        </w:rPr>
        <w:t>פסיקה מתקבלת ע"י המעבד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שמתחיל לבצע קטע קוד טיפול בפסיקה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בתוך הגרעין.</w:t>
      </w:r>
    </w:p>
    <w:p w14:paraId="6733CDBE" w14:textId="77777777" w:rsidR="0095405B" w:rsidRPr="007B0AF1" w:rsidRDefault="0095405B" w:rsidP="007A558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4) 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פסיקה מתקבלת ע"י המעבד </w:t>
      </w:r>
      <w:r w:rsidR="007A5587">
        <w:rPr>
          <w:rFonts w:ascii="Times New Roman" w:hAnsi="Times New Roman" w:cs="Times New Roman" w:hint="cs"/>
          <w:sz w:val="24"/>
          <w:szCs w:val="24"/>
          <w:rtl/>
        </w:rPr>
        <w:t>לבצע קטע קוד טיפול בפסיקה בתוך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במרחב משתמש.</w:t>
      </w:r>
    </w:p>
    <w:p w14:paraId="4968E378" w14:textId="77777777" w:rsidR="00645557" w:rsidRDefault="0095405B" w:rsidP="006971F3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5) 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 xml:space="preserve">התיאור </w:t>
      </w:r>
      <w:r w:rsidR="007A5587">
        <w:rPr>
          <w:rFonts w:ascii="Times New Roman" w:hAnsi="Times New Roman" w:cs="Times New Roman" w:hint="cs"/>
          <w:sz w:val="24"/>
          <w:szCs w:val="24"/>
          <w:rtl/>
        </w:rPr>
        <w:t>תלוי בסוג פסיקת חומרה</w:t>
      </w:r>
      <w:r>
        <w:rPr>
          <w:rFonts w:ascii="Times New Roman" w:hAnsi="Times New Roman" w:cs="Times New Roman" w:hint="cs"/>
          <w:sz w:val="24"/>
          <w:szCs w:val="24"/>
          <w:rtl/>
        </w:rPr>
        <w:t>.</w:t>
      </w:r>
    </w:p>
    <w:p w14:paraId="57EB3D39" w14:textId="77777777" w:rsidR="00C26C9B" w:rsidRDefault="007B0AF1" w:rsidP="00C26C9B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C26C9B" w:rsidRPr="007B0AF1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76988A3F" w14:textId="77777777" w:rsidR="006971F3" w:rsidRDefault="00C26C9B" w:rsidP="00C26C9B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בשלוש השאלות הבאות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>,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בשביל כל אחת מבעיות ה </w:t>
      </w:r>
      <w:r w:rsidRPr="007B0AF1">
        <w:rPr>
          <w:rFonts w:ascii="Times New Roman" w:hAnsi="Times New Roman" w:cs="Times New Roman"/>
          <w:sz w:val="24"/>
          <w:szCs w:val="24"/>
        </w:rPr>
        <w:t>synchronization</w:t>
      </w:r>
      <w:r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, בחרו את אמצעי ה </w:t>
      </w:r>
      <w:r w:rsidRPr="007B0AF1">
        <w:rPr>
          <w:rFonts w:ascii="Times New Roman" w:hAnsi="Times New Roman" w:cs="Times New Roman"/>
          <w:sz w:val="24"/>
          <w:szCs w:val="24"/>
        </w:rPr>
        <w:t>synchronization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הטוב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(היעיל) ביותר בכדי לפתור את הבעיה. אין צורך לממש אלגוריתם שלם. </w:t>
      </w:r>
      <w:r w:rsidRPr="004B2BC7">
        <w:rPr>
          <w:rFonts w:ascii="Times New Roman" w:hAnsi="Times New Roman" w:cs="Times New Roman"/>
          <w:b/>
          <w:bCs/>
          <w:sz w:val="24"/>
          <w:szCs w:val="24"/>
          <w:rtl/>
        </w:rPr>
        <w:t>באלגוריתם יכולים להיות מבני נתונים/משתנים שהכרחיים לפתרון, אין צורך להתייחס אליהם.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</w:t>
      </w:r>
    </w:p>
    <w:p w14:paraId="54FC8B38" w14:textId="77777777" w:rsidR="00C26C9B" w:rsidRDefault="006971F3" w:rsidP="00C26C9B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  <w:rtl/>
        </w:rPr>
        <w:t xml:space="preserve">אין צורך לדאוג </w:t>
      </w:r>
      <w:r>
        <w:rPr>
          <w:rFonts w:ascii="Times New Roman" w:hAnsi="Times New Roman" w:cs="Times New Roman" w:hint="cs"/>
          <w:sz w:val="24"/>
          <w:szCs w:val="24"/>
          <w:rtl/>
        </w:rPr>
        <w:t>ל</w:t>
      </w:r>
      <w:r w:rsidR="00C26C9B" w:rsidRPr="007B0AF1">
        <w:rPr>
          <w:rFonts w:ascii="Times New Roman" w:hAnsi="Times New Roman" w:cs="Times New Roman"/>
          <w:sz w:val="24"/>
          <w:szCs w:val="24"/>
          <w:rtl/>
        </w:rPr>
        <w:t>אפש</w:t>
      </w:r>
      <w:r>
        <w:rPr>
          <w:rFonts w:ascii="Times New Roman" w:hAnsi="Times New Roman" w:cs="Times New Roman" w:hint="cs"/>
          <w:sz w:val="24"/>
          <w:szCs w:val="24"/>
          <w:rtl/>
        </w:rPr>
        <w:t>ו</w:t>
      </w:r>
      <w:r>
        <w:rPr>
          <w:rFonts w:ascii="Times New Roman" w:hAnsi="Times New Roman" w:cs="Times New Roman"/>
          <w:sz w:val="24"/>
          <w:szCs w:val="24"/>
          <w:rtl/>
        </w:rPr>
        <w:t xml:space="preserve">ר </w:t>
      </w:r>
      <w:r w:rsidR="00C26C9B" w:rsidRPr="007B0AF1">
        <w:rPr>
          <w:rFonts w:ascii="Times New Roman" w:hAnsi="Times New Roman" w:cs="Times New Roman"/>
          <w:sz w:val="24"/>
          <w:szCs w:val="24"/>
          <w:rtl/>
        </w:rPr>
        <w:t xml:space="preserve">גישה לאמצעי ה </w:t>
      </w:r>
      <w:r w:rsidR="00C26C9B" w:rsidRPr="007B0AF1">
        <w:rPr>
          <w:rFonts w:ascii="Times New Roman" w:hAnsi="Times New Roman" w:cs="Times New Roman"/>
          <w:sz w:val="24"/>
          <w:szCs w:val="24"/>
        </w:rPr>
        <w:t>synchronization</w:t>
      </w:r>
      <w:r w:rsidR="00C26C9B" w:rsidRPr="007B0AF1">
        <w:rPr>
          <w:rFonts w:ascii="Times New Roman" w:hAnsi="Times New Roman" w:cs="Times New Roman"/>
          <w:sz w:val="24"/>
          <w:szCs w:val="24"/>
          <w:rtl/>
        </w:rPr>
        <w:t>, צריך להניח שיש גישה.</w:t>
      </w:r>
    </w:p>
    <w:p w14:paraId="7775D8C1" w14:textId="77777777" w:rsidR="007B0AF1" w:rsidRPr="007B0AF1" w:rsidRDefault="007B0AF1" w:rsidP="007B0AF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F095627" w14:textId="77777777" w:rsidR="007B0AF1" w:rsidRPr="007B0AF1" w:rsidRDefault="00C26C9B" w:rsidP="00D2445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4</w:t>
      </w:r>
      <w:r w:rsidR="007B0AF1" w:rsidRPr="007B0AF1">
        <w:rPr>
          <w:rFonts w:ascii="Times New Roman" w:hAnsi="Times New Roman" w:cs="Times New Roman"/>
          <w:sz w:val="24"/>
          <w:szCs w:val="24"/>
          <w:rtl/>
        </w:rPr>
        <w:t>.</w:t>
      </w:r>
      <w:r w:rsidR="006971F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7B0AF1" w:rsidRPr="007B0AF1">
        <w:rPr>
          <w:rFonts w:ascii="Times New Roman" w:hAnsi="Times New Roman" w:cs="Times New Roman"/>
          <w:sz w:val="24"/>
          <w:szCs w:val="24"/>
          <w:rtl/>
        </w:rPr>
        <w:t xml:space="preserve">(5 נקודות) צוות מתכנתים מפתח מערכת 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הזמנת</w:t>
      </w:r>
      <w:r w:rsidR="007B0AF1" w:rsidRPr="007B0AF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כרטיסי טיסה</w:t>
      </w:r>
      <w:r w:rsidR="00846CB9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המ</w:t>
      </w:r>
      <w:r w:rsidR="007B0AF1" w:rsidRPr="007B0AF1">
        <w:rPr>
          <w:rFonts w:ascii="Times New Roman" w:hAnsi="Times New Roman" w:cs="Times New Roman"/>
          <w:sz w:val="24"/>
          <w:szCs w:val="24"/>
          <w:rtl/>
        </w:rPr>
        <w:t>אפשר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ת</w:t>
      </w:r>
      <w:r w:rsidR="00D05F0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D05F01">
        <w:rPr>
          <w:rFonts w:ascii="Times New Roman" w:hAnsi="Times New Roman" w:cs="Times New Roman"/>
          <w:sz w:val="24"/>
          <w:szCs w:val="24"/>
          <w:rtl/>
        </w:rPr>
        <w:t>ביצוע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846CB9">
        <w:rPr>
          <w:rFonts w:ascii="Times New Roman" w:hAnsi="Times New Roman" w:cs="Times New Roman"/>
          <w:sz w:val="24"/>
          <w:szCs w:val="24"/>
          <w:rtl/>
        </w:rPr>
        <w:t>ה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זמנה</w:t>
      </w:r>
      <w:r w:rsidR="003F6999" w:rsidRPr="003F699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3F6999">
        <w:rPr>
          <w:rFonts w:ascii="Times New Roman" w:hAnsi="Times New Roman" w:cs="Times New Roman" w:hint="cs"/>
          <w:sz w:val="24"/>
          <w:szCs w:val="24"/>
          <w:rtl/>
        </w:rPr>
        <w:t>במקביל</w:t>
      </w:r>
      <w:r w:rsidR="007B0AF1" w:rsidRPr="007B0AF1">
        <w:rPr>
          <w:rFonts w:ascii="Times New Roman" w:hAnsi="Times New Roman" w:cs="Times New Roman"/>
          <w:sz w:val="24"/>
          <w:szCs w:val="24"/>
          <w:rtl/>
        </w:rPr>
        <w:t>.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 xml:space="preserve"> כרטיסים </w:t>
      </w:r>
      <w:r w:rsidR="003F6999">
        <w:rPr>
          <w:rFonts w:ascii="Times New Roman" w:hAnsi="Times New Roman" w:cs="Times New Roman" w:hint="cs"/>
          <w:sz w:val="24"/>
          <w:szCs w:val="24"/>
          <w:rtl/>
        </w:rPr>
        <w:t>מוצעים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 xml:space="preserve"> בחבילות של 30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 xml:space="preserve"> מתי שלא נשאר שום </w:t>
      </w:r>
      <w:r w:rsidR="003F6999">
        <w:rPr>
          <w:rFonts w:ascii="Times New Roman" w:hAnsi="Times New Roman" w:cs="Times New Roman" w:hint="cs"/>
          <w:sz w:val="24"/>
          <w:szCs w:val="24"/>
          <w:rtl/>
        </w:rPr>
        <w:t>כרטיס פנוי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3F6999">
        <w:rPr>
          <w:rFonts w:ascii="Times New Roman" w:hAnsi="Times New Roman" w:cs="Times New Roman" w:hint="cs"/>
          <w:sz w:val="24"/>
          <w:szCs w:val="24"/>
          <w:rtl/>
        </w:rPr>
        <w:t>מ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ביא</w:t>
      </w:r>
      <w:r w:rsidR="003F6999">
        <w:rPr>
          <w:rFonts w:ascii="Times New Roman" w:hAnsi="Times New Roman" w:cs="Times New Roman" w:hint="cs"/>
          <w:sz w:val="24"/>
          <w:szCs w:val="24"/>
          <w:rtl/>
        </w:rPr>
        <w:t>ים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 xml:space="preserve"> מטוס גדול יותר.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הזמנה מתייחס</w:t>
      </w:r>
      <w:r w:rsidR="00846CB9">
        <w:rPr>
          <w:rFonts w:ascii="Times New Roman" w:hAnsi="Times New Roman" w:cs="Times New Roman" w:hint="eastAsia"/>
          <w:sz w:val="24"/>
          <w:szCs w:val="24"/>
          <w:rtl/>
        </w:rPr>
        <w:t>ת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 xml:space="preserve"> למקום בטיסה ולא למקום מושב ספציפי.</w:t>
      </w:r>
    </w:p>
    <w:p w14:paraId="243B01B1" w14:textId="77777777" w:rsidR="007B0AF1" w:rsidRPr="007B0AF1" w:rsidRDefault="007B0AF1" w:rsidP="003F6999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 xml:space="preserve">כל המתחבר למערכת מטופל כ </w:t>
      </w:r>
      <w:r w:rsidRPr="007B0AF1">
        <w:rPr>
          <w:rFonts w:ascii="Times New Roman" w:hAnsi="Times New Roman" w:cs="Times New Roman"/>
          <w:sz w:val="24"/>
          <w:szCs w:val="24"/>
        </w:rPr>
        <w:t>THREAD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נפרד ואם אין 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מקום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, ה </w:t>
      </w:r>
      <w:r w:rsidRPr="007B0AF1">
        <w:rPr>
          <w:rFonts w:ascii="Times New Roman" w:hAnsi="Times New Roman" w:cs="Times New Roman"/>
          <w:sz w:val="24"/>
          <w:szCs w:val="24"/>
        </w:rPr>
        <w:t>THREAD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עובר</w:t>
      </w:r>
      <w:r w:rsidR="00D05F01">
        <w:rPr>
          <w:rFonts w:ascii="Times New Roman" w:hAnsi="Times New Roman" w:cs="Times New Roman"/>
          <w:sz w:val="24"/>
          <w:szCs w:val="24"/>
          <w:rtl/>
        </w:rPr>
        <w:t xml:space="preserve"> למצב המתנה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D05F0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D05F01">
        <w:rPr>
          <w:rFonts w:ascii="Times New Roman" w:hAnsi="Times New Roman" w:cs="Times New Roman" w:hint="cs"/>
          <w:sz w:val="24"/>
          <w:szCs w:val="24"/>
          <w:rtl/>
        </w:rPr>
        <w:t>כש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מספר מקומות גדל</w:t>
      </w:r>
      <w:r w:rsidR="00D05F01">
        <w:rPr>
          <w:rFonts w:ascii="Times New Roman" w:hAnsi="Times New Roman" w:cs="Times New Roman" w:hint="cs"/>
          <w:sz w:val="24"/>
          <w:szCs w:val="24"/>
          <w:rtl/>
        </w:rPr>
        <w:t xml:space="preserve">, </w:t>
      </w:r>
      <w:r w:rsidR="00846CB9" w:rsidRPr="007B0AF1">
        <w:rPr>
          <w:rFonts w:ascii="Times New Roman" w:hAnsi="Times New Roman" w:cs="Times New Roman"/>
          <w:sz w:val="24"/>
          <w:szCs w:val="24"/>
          <w:rtl/>
        </w:rPr>
        <w:t xml:space="preserve">ה </w:t>
      </w:r>
      <w:r w:rsidR="00846CB9" w:rsidRPr="007B0AF1">
        <w:rPr>
          <w:rFonts w:ascii="Times New Roman" w:hAnsi="Times New Roman" w:cs="Times New Roman"/>
          <w:sz w:val="24"/>
          <w:szCs w:val="24"/>
        </w:rPr>
        <w:t>THREAD</w:t>
      </w:r>
      <w:r w:rsidR="00846CB9" w:rsidRPr="007B0AF1">
        <w:rPr>
          <w:rFonts w:ascii="Times New Roman" w:hAnsi="Times New Roman" w:cs="Times New Roman"/>
          <w:sz w:val="24"/>
          <w:szCs w:val="24"/>
          <w:rtl/>
        </w:rPr>
        <w:t xml:space="preserve"> </w:t>
      </w:r>
      <w:r w:rsidR="00846CB9">
        <w:rPr>
          <w:rFonts w:ascii="Times New Roman" w:hAnsi="Times New Roman" w:cs="Times New Roman" w:hint="cs"/>
          <w:sz w:val="24"/>
          <w:szCs w:val="24"/>
          <w:rtl/>
        </w:rPr>
        <w:t>מתעורר.</w:t>
      </w:r>
      <w:r w:rsidR="003F6999">
        <w:rPr>
          <w:rFonts w:ascii="Times New Roman" w:hAnsi="Times New Roman" w:cs="Times New Roman" w:hint="cs"/>
          <w:sz w:val="24"/>
          <w:szCs w:val="24"/>
          <w:rtl/>
        </w:rPr>
        <w:t xml:space="preserve"> מה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 אמצעי </w:t>
      </w:r>
      <w:r w:rsidRPr="007B0AF1">
        <w:rPr>
          <w:rFonts w:ascii="Times New Roman" w:hAnsi="Times New Roman" w:cs="Times New Roman"/>
          <w:sz w:val="24"/>
          <w:szCs w:val="24"/>
        </w:rPr>
        <w:t>synchronization</w:t>
      </w:r>
      <w:r w:rsidR="004B2B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B0AF1">
        <w:rPr>
          <w:rFonts w:ascii="Times New Roman" w:hAnsi="Times New Roman" w:cs="Times New Roman"/>
          <w:sz w:val="24"/>
          <w:szCs w:val="24"/>
          <w:rtl/>
        </w:rPr>
        <w:t>שיאפשר פתרון יעיל</w:t>
      </w:r>
      <w:r w:rsidR="00A31677">
        <w:rPr>
          <w:rFonts w:ascii="Times New Roman" w:hAnsi="Times New Roman" w:cs="Times New Roman" w:hint="cs"/>
          <w:sz w:val="24"/>
          <w:szCs w:val="24"/>
          <w:rtl/>
        </w:rPr>
        <w:t xml:space="preserve"> ביותר</w:t>
      </w:r>
      <w:r w:rsidRPr="007B0AF1">
        <w:rPr>
          <w:rFonts w:ascii="Times New Roman" w:hAnsi="Times New Roman" w:cs="Times New Roman"/>
          <w:sz w:val="24"/>
          <w:szCs w:val="24"/>
          <w:rtl/>
        </w:rPr>
        <w:t>?</w:t>
      </w:r>
      <w:r w:rsidR="004B2BC7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6BCAFF5" w14:textId="77777777" w:rsidR="007B0AF1" w:rsidRPr="007B0AF1" w:rsidRDefault="007B0AF1" w:rsidP="007B0AF1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FB6F684" w14:textId="77777777" w:rsidR="00E05AAB" w:rsidRPr="007B0AF1" w:rsidRDefault="00E05AAB" w:rsidP="00E05AA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7B0AF1">
        <w:rPr>
          <w:rFonts w:ascii="Times New Roman" w:hAnsi="Times New Roman" w:cs="Times New Roman"/>
          <w:sz w:val="24"/>
          <w:szCs w:val="24"/>
        </w:rPr>
        <w:t>Counting semaphore</w:t>
      </w:r>
    </w:p>
    <w:p w14:paraId="791BD561" w14:textId="77777777" w:rsidR="00E05AAB" w:rsidRPr="007B0AF1" w:rsidRDefault="00E05AAB" w:rsidP="00E05AA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7B0AF1">
        <w:rPr>
          <w:rFonts w:ascii="Times New Roman" w:hAnsi="Times New Roman" w:cs="Times New Roman"/>
          <w:sz w:val="24"/>
          <w:szCs w:val="24"/>
        </w:rPr>
        <w:t>Binary semaphore</w:t>
      </w:r>
    </w:p>
    <w:p w14:paraId="3BD5E99E" w14:textId="77777777" w:rsidR="00E05AAB" w:rsidRDefault="004B2BC7" w:rsidP="00E05AA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E05AAB">
        <w:rPr>
          <w:rFonts w:ascii="Times New Roman" w:hAnsi="Times New Roman" w:cs="Times New Roman"/>
          <w:sz w:val="24"/>
          <w:szCs w:val="24"/>
        </w:rPr>
        <w:t xml:space="preserve">) </w:t>
      </w:r>
      <w:r w:rsidR="00E05AAB" w:rsidRPr="007B0AF1">
        <w:rPr>
          <w:rFonts w:ascii="Times New Roman" w:hAnsi="Times New Roman" w:cs="Times New Roman"/>
          <w:sz w:val="24"/>
          <w:szCs w:val="24"/>
        </w:rPr>
        <w:t>Lock and Condition variable with Condition signal</w:t>
      </w:r>
    </w:p>
    <w:p w14:paraId="18702426" w14:textId="77777777" w:rsidR="00E05AAB" w:rsidRDefault="004B2BC7" w:rsidP="00E05AA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E05AAB">
        <w:rPr>
          <w:rFonts w:ascii="Times New Roman" w:hAnsi="Times New Roman" w:cs="Times New Roman"/>
          <w:sz w:val="24"/>
          <w:szCs w:val="24"/>
        </w:rPr>
        <w:t xml:space="preserve">) </w:t>
      </w:r>
      <w:r w:rsidR="00E05AAB" w:rsidRPr="007B0AF1">
        <w:rPr>
          <w:rFonts w:ascii="Times New Roman" w:hAnsi="Times New Roman" w:cs="Times New Roman"/>
          <w:sz w:val="24"/>
          <w:szCs w:val="24"/>
        </w:rPr>
        <w:t>Lock and Condition variable with Condition broadcast</w:t>
      </w:r>
    </w:p>
    <w:p w14:paraId="21277FCD" w14:textId="77777777" w:rsidR="007B0AF1" w:rsidRPr="007B0AF1" w:rsidRDefault="004B2BC7" w:rsidP="006971F3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Pr="007B0AF1">
        <w:rPr>
          <w:rFonts w:ascii="Times New Roman" w:hAnsi="Times New Roman" w:cs="Times New Roman"/>
          <w:sz w:val="24"/>
          <w:szCs w:val="24"/>
        </w:rPr>
        <w:t xml:space="preserve">Lock </w:t>
      </w:r>
    </w:p>
    <w:p w14:paraId="035EA595" w14:textId="77777777" w:rsidR="006971F3" w:rsidRPr="006971F3" w:rsidRDefault="006971F3" w:rsidP="006971F3">
      <w:pPr>
        <w:spacing w:after="0"/>
        <w:ind w:left="360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14:paraId="6102EAE4" w14:textId="77777777" w:rsidR="00670D3B" w:rsidRDefault="007B0AF1" w:rsidP="00670D3B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 w:rsidRPr="007B0AF1">
        <w:rPr>
          <w:rFonts w:ascii="Times New Roman" w:hAnsi="Times New Roman" w:cs="Times New Roman"/>
          <w:sz w:val="24"/>
          <w:szCs w:val="24"/>
          <w:rtl/>
        </w:rPr>
        <w:t>5.</w:t>
      </w:r>
      <w:r w:rsidR="006971F3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Pr="007B0AF1">
        <w:rPr>
          <w:rFonts w:ascii="Times New Roman" w:hAnsi="Times New Roman" w:cs="Times New Roman"/>
          <w:sz w:val="24"/>
          <w:szCs w:val="24"/>
          <w:rtl/>
        </w:rPr>
        <w:t xml:space="preserve">(5 נקודות) 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t>במשחק מחשב קיימת בעיית משקל יתר של מכוניות בגשר בכביש חד-כיווני. המכוניות נוסעות במהלך משחק מחשב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>,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t xml:space="preserve"> כ</w:t>
      </w:r>
      <w:r w:rsidR="00D24459">
        <w:rPr>
          <w:rFonts w:ascii="Times New Roman" w:hAnsi="Times New Roman" w:cs="Times New Roman" w:hint="cs"/>
          <w:sz w:val="24"/>
          <w:szCs w:val="24"/>
          <w:rtl/>
        </w:rPr>
        <w:t xml:space="preserve">ך 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t xml:space="preserve">שכל מכונית היא </w:t>
      </w:r>
      <w:r w:rsidR="00670D3B">
        <w:rPr>
          <w:rFonts w:ascii="Times New Roman" w:hAnsi="Times New Roman" w:cs="Times New Roman" w:hint="cs"/>
          <w:sz w:val="24"/>
          <w:szCs w:val="24"/>
        </w:rPr>
        <w:t>THREAD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t xml:space="preserve"> נפרד. בסה"כ במשחק יש 6 מכוניות רגילות ו 2 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lastRenderedPageBreak/>
        <w:t xml:space="preserve">מכוניות משא. צריך לבחור אמצעי </w:t>
      </w:r>
      <w:r w:rsidR="00670D3B" w:rsidRPr="00F24F8E">
        <w:rPr>
          <w:rFonts w:ascii="Times New Roman" w:eastAsia="Times New Roman" w:hAnsi="Times New Roman" w:cs="Times New Roman"/>
          <w:sz w:val="24"/>
          <w:szCs w:val="24"/>
        </w:rPr>
        <w:t>synchronization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t xml:space="preserve"> שיבטיח/יבטיחו שבכל נקודת זמן לא יהיו יותר מ 3 מכוניות רגילות בסה"כ או מכונית משא אחת(לבד) על הגשר. האמצעי/אמצעים חייב/חייבים להיות היעיל ביותר. </w:t>
      </w:r>
    </w:p>
    <w:p w14:paraId="47FA1BA6" w14:textId="77777777" w:rsidR="00670D3B" w:rsidRPr="00412AAF" w:rsidRDefault="002028B2" w:rsidP="00670D3B">
      <w:pPr>
        <w:bidi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="00670D3B" w:rsidRPr="00412AAF">
        <w:rPr>
          <w:rFonts w:asciiTheme="majorBidi" w:hAnsiTheme="majorBidi" w:cstheme="majorBidi"/>
          <w:sz w:val="24"/>
          <w:szCs w:val="24"/>
        </w:rPr>
        <w:t xml:space="preserve"> One Mutex</w:t>
      </w:r>
    </w:p>
    <w:p w14:paraId="61037B94" w14:textId="77777777" w:rsidR="00670D3B" w:rsidRDefault="00670D3B" w:rsidP="00670D3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2) Two Mutexes</w:t>
      </w:r>
    </w:p>
    <w:p w14:paraId="5DA8D985" w14:textId="77777777" w:rsidR="00670D3B" w:rsidRPr="00053D42" w:rsidRDefault="00670D3B" w:rsidP="00670D3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3) Three Mutexes</w:t>
      </w:r>
    </w:p>
    <w:p w14:paraId="31ADADB7" w14:textId="77777777" w:rsidR="00670D3B" w:rsidRDefault="00670D3B" w:rsidP="00670D3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(4</w:t>
      </w:r>
      <w:r>
        <w:rPr>
          <w:rFonts w:ascii="Times New Roman" w:hAnsi="Times New Roman" w:cs="Times New Roman"/>
          <w:sz w:val="24"/>
          <w:szCs w:val="24"/>
        </w:rPr>
        <w:t>Two Mutexes and two Binary Semaphores</w:t>
      </w:r>
    </w:p>
    <w:p w14:paraId="6EEE1C9F" w14:textId="77777777" w:rsidR="00670D3B" w:rsidRPr="00053D42" w:rsidRDefault="00670D3B" w:rsidP="00670D3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5) One </w:t>
      </w:r>
      <w:r w:rsidRPr="00FF77BB">
        <w:rPr>
          <w:rFonts w:asciiTheme="majorBidi" w:hAnsiTheme="majorBidi" w:cstheme="majorBidi"/>
          <w:sz w:val="24"/>
          <w:szCs w:val="24"/>
        </w:rPr>
        <w:t>Counting semaphore</w:t>
      </w:r>
      <w:r w:rsidR="00FF77BB" w:rsidRPr="00FF77BB">
        <w:rPr>
          <w:rFonts w:asciiTheme="majorBidi" w:hAnsiTheme="majorBidi" w:cstheme="majorBidi"/>
          <w:sz w:val="24"/>
          <w:szCs w:val="24"/>
        </w:rPr>
        <w:t>s</w:t>
      </w:r>
    </w:p>
    <w:p w14:paraId="3FCCE31E" w14:textId="77777777" w:rsidR="006971F3" w:rsidRPr="0063393C" w:rsidRDefault="006971F3" w:rsidP="00670D3B">
      <w:pPr>
        <w:spacing w:after="0"/>
        <w:ind w:left="360"/>
        <w:jc w:val="right"/>
        <w:rPr>
          <w:rFonts w:ascii="Times New Roman" w:hAnsi="Times New Roman" w:cs="Times New Roman"/>
          <w:color w:val="FF0000"/>
          <w:sz w:val="24"/>
          <w:szCs w:val="24"/>
          <w:rtl/>
        </w:rPr>
      </w:pPr>
    </w:p>
    <w:p w14:paraId="3231CA58" w14:textId="77777777" w:rsidR="007B0AF1" w:rsidRDefault="009D7851" w:rsidP="00F90B40">
      <w:pPr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6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6971F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7B0AF1">
        <w:rPr>
          <w:rFonts w:ascii="Times New Roman" w:eastAsia="Times New Roman" w:hAnsi="Times New Roman" w:cs="Times New Roman" w:hint="cs"/>
          <w:sz w:val="24"/>
          <w:szCs w:val="24"/>
          <w:rtl/>
        </w:rPr>
        <w:t>(5 נקודות)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 xml:space="preserve"> במשחק מחשב קיימת בעיית 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t>תנועה בקטע כביש צר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670D3B">
        <w:rPr>
          <w:rFonts w:ascii="Times New Roman" w:hAnsi="Times New Roman" w:cs="Times New Roman" w:hint="cs"/>
          <w:sz w:val="24"/>
          <w:szCs w:val="24"/>
          <w:rtl/>
        </w:rPr>
        <w:t>חד-נתיבי</w:t>
      </w:r>
      <w:r w:rsidR="00F90B40">
        <w:rPr>
          <w:rFonts w:asciiTheme="minorBidi" w:hAnsiTheme="minorBidi" w:hint="cs"/>
          <w:rtl/>
        </w:rPr>
        <w:t xml:space="preserve"> </w:t>
      </w:r>
      <w:r w:rsidR="00F90B40" w:rsidRPr="00F90B40">
        <w:rPr>
          <w:rFonts w:asciiTheme="majorBidi" w:hAnsiTheme="majorBidi" w:cstheme="majorBidi"/>
          <w:sz w:val="24"/>
          <w:szCs w:val="24"/>
          <w:rtl/>
        </w:rPr>
        <w:t xml:space="preserve">שהתנועה בו מותרת בכל רגע נתון רק בכיוון אחד. כל עוד שיש תנועה באותו הכיוון, מכוניות נוספות יכולות לנסוע באותו </w:t>
      </w:r>
      <w:r w:rsidR="00F90B40">
        <w:rPr>
          <w:rFonts w:asciiTheme="majorBidi" w:hAnsiTheme="majorBidi" w:cstheme="majorBidi" w:hint="cs"/>
          <w:sz w:val="24"/>
          <w:szCs w:val="24"/>
          <w:rtl/>
        </w:rPr>
        <w:t>ה</w:t>
      </w:r>
      <w:r w:rsidR="00F90B40" w:rsidRPr="00F90B40">
        <w:rPr>
          <w:rFonts w:asciiTheme="majorBidi" w:hAnsiTheme="majorBidi" w:cstheme="majorBidi"/>
          <w:sz w:val="24"/>
          <w:szCs w:val="24"/>
          <w:rtl/>
        </w:rPr>
        <w:t>כיוון. אבל מכוניות שרוצות לנסוע מהצד השני של הקטע הצר בכיוון הפוך, צריכות להמתין עד שהתנועה הקיימת תיפסק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 xml:space="preserve">. המכוניות נוסעות במהלך משחק מחשב כשכל מכונית היא </w:t>
      </w:r>
      <w:r w:rsidR="007B0AF1">
        <w:rPr>
          <w:rFonts w:ascii="Times New Roman" w:hAnsi="Times New Roman" w:cs="Times New Roman" w:hint="cs"/>
          <w:sz w:val="24"/>
          <w:szCs w:val="24"/>
        </w:rPr>
        <w:t>THREAD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 xml:space="preserve"> נפרד.</w:t>
      </w:r>
      <w:r w:rsidR="00323E56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406994">
        <w:rPr>
          <w:rFonts w:ascii="Times New Roman" w:hAnsi="Times New Roman" w:cs="Times New Roman" w:hint="cs"/>
          <w:sz w:val="24"/>
          <w:szCs w:val="24"/>
          <w:rtl/>
        </w:rPr>
        <w:t xml:space="preserve">צריך לבחור אמצעי </w:t>
      </w:r>
      <w:r w:rsidR="00406994" w:rsidRPr="00F24F8E">
        <w:rPr>
          <w:rFonts w:ascii="Times New Roman" w:eastAsia="Times New Roman" w:hAnsi="Times New Roman" w:cs="Times New Roman"/>
          <w:sz w:val="24"/>
          <w:szCs w:val="24"/>
        </w:rPr>
        <w:t>synchronization</w:t>
      </w:r>
      <w:r w:rsidR="00406994">
        <w:rPr>
          <w:rFonts w:ascii="Times New Roman" w:hAnsi="Times New Roman" w:cs="Times New Roman" w:hint="cs"/>
          <w:sz w:val="24"/>
          <w:szCs w:val="24"/>
          <w:rtl/>
        </w:rPr>
        <w:t xml:space="preserve"> שיבטיח/יבטיחו </w:t>
      </w:r>
      <w:r w:rsidR="00F90B40">
        <w:rPr>
          <w:rFonts w:ascii="Times New Roman" w:hAnsi="Times New Roman" w:cs="Times New Roman" w:hint="cs"/>
          <w:sz w:val="24"/>
          <w:szCs w:val="24"/>
          <w:rtl/>
        </w:rPr>
        <w:t>את פתרון הבעיה.</w:t>
      </w:r>
      <w:r w:rsidR="00F90B40" w:rsidRPr="00F90B4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90B40">
        <w:rPr>
          <w:rFonts w:ascii="Times New Roman" w:hAnsi="Times New Roman" w:cs="Times New Roman" w:hint="cs"/>
          <w:sz w:val="24"/>
          <w:szCs w:val="24"/>
          <w:rtl/>
        </w:rPr>
        <w:t>האמצעי/אמצעים חייב/חייבים להיות היעיל ביותר.</w:t>
      </w:r>
    </w:p>
    <w:p w14:paraId="3B2C60A5" w14:textId="77777777" w:rsidR="007B0AF1" w:rsidRPr="00412AAF" w:rsidRDefault="002028B2" w:rsidP="00FF77BB">
      <w:pPr>
        <w:bidi w:val="0"/>
        <w:spacing w:after="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1)</w:t>
      </w:r>
      <w:r w:rsidR="00014ABC" w:rsidRPr="00412AAF">
        <w:rPr>
          <w:rFonts w:asciiTheme="majorBidi" w:hAnsiTheme="majorBidi" w:cstheme="majorBidi"/>
          <w:sz w:val="24"/>
          <w:szCs w:val="24"/>
        </w:rPr>
        <w:t xml:space="preserve"> </w:t>
      </w:r>
      <w:r w:rsidR="00406994" w:rsidRPr="00412AAF">
        <w:rPr>
          <w:rFonts w:asciiTheme="majorBidi" w:hAnsiTheme="majorBidi" w:cstheme="majorBidi"/>
          <w:sz w:val="24"/>
          <w:szCs w:val="24"/>
        </w:rPr>
        <w:t xml:space="preserve">One </w:t>
      </w:r>
      <w:r w:rsidR="00FF77BB" w:rsidRPr="00FF77BB">
        <w:rPr>
          <w:rFonts w:asciiTheme="majorBidi" w:hAnsiTheme="majorBidi" w:cstheme="majorBidi"/>
          <w:sz w:val="24"/>
          <w:szCs w:val="24"/>
        </w:rPr>
        <w:t>Counting semaphore</w:t>
      </w:r>
    </w:p>
    <w:p w14:paraId="30846924" w14:textId="77777777" w:rsidR="007B0AF1" w:rsidRDefault="007B0AF1" w:rsidP="00406994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014ABC">
        <w:rPr>
          <w:rFonts w:ascii="Times New Roman" w:hAnsi="Times New Roman" w:cs="Times New Roman"/>
          <w:sz w:val="24"/>
          <w:szCs w:val="24"/>
        </w:rPr>
        <w:t xml:space="preserve"> </w:t>
      </w:r>
      <w:r w:rsidR="00406994">
        <w:rPr>
          <w:rFonts w:ascii="Times New Roman" w:hAnsi="Times New Roman" w:cs="Times New Roman"/>
          <w:sz w:val="24"/>
          <w:szCs w:val="24"/>
        </w:rPr>
        <w:t>Two Mutexes</w:t>
      </w:r>
    </w:p>
    <w:p w14:paraId="62C263B1" w14:textId="77777777" w:rsidR="007B0AF1" w:rsidRPr="00053D42" w:rsidRDefault="007B0AF1" w:rsidP="00406994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="00406994">
        <w:rPr>
          <w:rFonts w:ascii="Times New Roman" w:hAnsi="Times New Roman" w:cs="Times New Roman"/>
          <w:sz w:val="24"/>
          <w:szCs w:val="24"/>
        </w:rPr>
        <w:t>Three Mutexes</w:t>
      </w:r>
    </w:p>
    <w:p w14:paraId="5677606E" w14:textId="77777777" w:rsidR="007B0AF1" w:rsidRDefault="007B0AF1" w:rsidP="00406994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(4</w:t>
      </w:r>
      <w:r w:rsidR="00406994">
        <w:rPr>
          <w:rFonts w:ascii="Times New Roman" w:hAnsi="Times New Roman" w:cs="Times New Roman"/>
          <w:sz w:val="24"/>
          <w:szCs w:val="24"/>
        </w:rPr>
        <w:t>Two Mutexes and two Binary Semaphores</w:t>
      </w:r>
    </w:p>
    <w:p w14:paraId="3CBB41B7" w14:textId="77777777" w:rsidR="007B0AF1" w:rsidRPr="00053D42" w:rsidRDefault="007B0AF1" w:rsidP="00FF77BB">
      <w:pPr>
        <w:bidi w:val="0"/>
        <w:spacing w:after="0"/>
        <w:ind w:left="36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FF77BB">
        <w:rPr>
          <w:rFonts w:ascii="Times New Roman" w:hAnsi="Times New Roman" w:cs="Times New Roman"/>
          <w:sz w:val="24"/>
          <w:szCs w:val="24"/>
        </w:rPr>
        <w:t>Two</w:t>
      </w:r>
      <w:r w:rsidR="00014ABC">
        <w:rPr>
          <w:rFonts w:ascii="Times New Roman" w:hAnsi="Times New Roman" w:cs="Times New Roman"/>
          <w:sz w:val="24"/>
          <w:szCs w:val="24"/>
        </w:rPr>
        <w:t xml:space="preserve"> </w:t>
      </w:r>
      <w:r w:rsidR="00014ABC" w:rsidRPr="00FF77BB">
        <w:rPr>
          <w:rFonts w:asciiTheme="majorBidi" w:hAnsiTheme="majorBidi" w:cstheme="majorBidi"/>
          <w:sz w:val="24"/>
          <w:szCs w:val="24"/>
        </w:rPr>
        <w:t>Counting semaphore</w:t>
      </w:r>
      <w:r w:rsidR="00FF77BB" w:rsidRPr="00FF77BB">
        <w:rPr>
          <w:rFonts w:asciiTheme="majorBidi" w:hAnsiTheme="majorBidi" w:cstheme="majorBidi"/>
          <w:sz w:val="24"/>
          <w:szCs w:val="24"/>
        </w:rPr>
        <w:t>s</w:t>
      </w:r>
    </w:p>
    <w:p w14:paraId="76D4D694" w14:textId="77777777" w:rsidR="007B0AF1" w:rsidRDefault="007B0AF1" w:rsidP="007B0AF1">
      <w:pPr>
        <w:pStyle w:val="Cell"/>
        <w:ind w:left="144" w:right="40"/>
        <w:rPr>
          <w:rFonts w:ascii="Times New Roman" w:hAnsi="Times New Roman" w:cs="Times New Roman"/>
          <w:sz w:val="24"/>
          <w:szCs w:val="24"/>
          <w:lang w:val="en-US"/>
        </w:rPr>
      </w:pPr>
    </w:p>
    <w:p w14:paraId="5E38E872" w14:textId="77777777" w:rsidR="005D7FBB" w:rsidRPr="00793AD6" w:rsidRDefault="009D7851" w:rsidP="006971F3">
      <w:pPr>
        <w:pStyle w:val="a3"/>
        <w:ind w:left="386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793AD6">
        <w:rPr>
          <w:rFonts w:asciiTheme="majorBidi" w:hAnsiTheme="majorBidi" w:cstheme="majorBidi"/>
          <w:sz w:val="24"/>
          <w:szCs w:val="24"/>
          <w:rtl/>
        </w:rPr>
        <w:t>7</w:t>
      </w:r>
      <w:r w:rsidR="005D7FBB" w:rsidRPr="00793AD6">
        <w:rPr>
          <w:rFonts w:asciiTheme="majorBidi" w:hAnsiTheme="majorBidi" w:cstheme="majorBidi"/>
          <w:sz w:val="24"/>
          <w:szCs w:val="24"/>
          <w:rtl/>
        </w:rPr>
        <w:t xml:space="preserve"> .(10 נקודות) נתונה התוכנית הבאה </w:t>
      </w:r>
      <w:r w:rsidR="005D7FBB" w:rsidRPr="00793AD6">
        <w:rPr>
          <w:rFonts w:asciiTheme="majorBidi" w:hAnsiTheme="majorBidi" w:cstheme="majorBidi"/>
          <w:sz w:val="24"/>
          <w:szCs w:val="24"/>
          <w:lang w:val="fr-FR"/>
        </w:rPr>
        <w:t>(pseudo code)</w:t>
      </w:r>
      <w:r w:rsidR="005D7FBB" w:rsidRPr="00793AD6">
        <w:rPr>
          <w:rFonts w:asciiTheme="majorBidi" w:hAnsiTheme="majorBidi" w:cstheme="majorBidi"/>
          <w:sz w:val="24"/>
          <w:szCs w:val="24"/>
          <w:rtl/>
        </w:rPr>
        <w:t xml:space="preserve"> שמיועדת ל </w:t>
      </w:r>
      <w:r w:rsidR="005D7FBB" w:rsidRPr="00793AD6">
        <w:rPr>
          <w:rFonts w:asciiTheme="majorBidi" w:hAnsiTheme="majorBidi" w:cstheme="majorBidi"/>
          <w:sz w:val="24"/>
          <w:szCs w:val="24"/>
        </w:rPr>
        <w:t xml:space="preserve"> SYNCHRONIZATION</w:t>
      </w:r>
      <w:r w:rsidR="005D7FBB" w:rsidRPr="00793AD6">
        <w:rPr>
          <w:rFonts w:asciiTheme="majorBidi" w:hAnsiTheme="majorBidi" w:cstheme="majorBidi"/>
          <w:sz w:val="24"/>
          <w:szCs w:val="24"/>
          <w:rtl/>
        </w:rPr>
        <w:t xml:space="preserve"> בין מספר כלשהו של </w:t>
      </w:r>
      <w:r w:rsidR="005D7FBB" w:rsidRPr="00793AD6">
        <w:rPr>
          <w:rFonts w:asciiTheme="majorBidi" w:hAnsiTheme="majorBidi" w:cstheme="majorBidi"/>
          <w:sz w:val="24"/>
          <w:szCs w:val="24"/>
        </w:rPr>
        <w:t>THREADS</w:t>
      </w:r>
      <w:r w:rsidR="005D7FBB" w:rsidRPr="00793AD6">
        <w:rPr>
          <w:rFonts w:asciiTheme="majorBidi" w:hAnsiTheme="majorBidi" w:cstheme="majorBidi"/>
          <w:sz w:val="24"/>
          <w:szCs w:val="24"/>
          <w:rtl/>
        </w:rPr>
        <w:t xml:space="preserve"> שרצים במקביל. כל </w:t>
      </w:r>
      <w:r w:rsidR="005D7FBB" w:rsidRPr="00793AD6">
        <w:rPr>
          <w:rFonts w:asciiTheme="majorBidi" w:hAnsiTheme="majorBidi" w:cstheme="majorBidi"/>
          <w:sz w:val="24"/>
          <w:szCs w:val="24"/>
        </w:rPr>
        <w:t>THREAD</w:t>
      </w:r>
      <w:r w:rsidR="005D7FBB" w:rsidRPr="00793AD6">
        <w:rPr>
          <w:rFonts w:asciiTheme="majorBidi" w:hAnsiTheme="majorBidi" w:cstheme="majorBidi"/>
          <w:sz w:val="24"/>
          <w:szCs w:val="24"/>
          <w:rtl/>
        </w:rPr>
        <w:t xml:space="preserve"> מבצע או</w:t>
      </w:r>
      <w:r w:rsidR="005D7FBB" w:rsidRPr="00793AD6">
        <w:rPr>
          <w:rFonts w:asciiTheme="majorBidi" w:hAnsiTheme="majorBidi" w:cstheme="majorBidi"/>
          <w:sz w:val="24"/>
          <w:szCs w:val="24"/>
          <w:rtl/>
          <w:lang w:val="ru-RU"/>
        </w:rPr>
        <w:t>תו</w:t>
      </w:r>
      <w:r w:rsidR="005D7FBB" w:rsidRPr="00793AD6">
        <w:rPr>
          <w:rFonts w:asciiTheme="majorBidi" w:hAnsiTheme="majorBidi" w:cstheme="majorBidi"/>
          <w:sz w:val="24"/>
          <w:szCs w:val="24"/>
          <w:rtl/>
        </w:rPr>
        <w:t xml:space="preserve"> פרוטוקול כניסה ויציאה ל </w:t>
      </w:r>
      <w:r w:rsidR="005D7FBB" w:rsidRPr="00793AD6">
        <w:rPr>
          <w:rFonts w:asciiTheme="majorBidi" w:hAnsiTheme="majorBidi" w:cstheme="majorBidi"/>
          <w:sz w:val="24"/>
          <w:szCs w:val="24"/>
        </w:rPr>
        <w:t xml:space="preserve"> CRITICAL SECTION</w:t>
      </w:r>
      <w:r w:rsidR="005D7FBB" w:rsidRPr="00793AD6">
        <w:rPr>
          <w:rFonts w:asciiTheme="majorBidi" w:hAnsiTheme="majorBidi" w:cstheme="majorBidi"/>
          <w:sz w:val="24"/>
          <w:szCs w:val="24"/>
          <w:rtl/>
        </w:rPr>
        <w:t>.</w:t>
      </w:r>
    </w:p>
    <w:p w14:paraId="483A40D8" w14:textId="77777777" w:rsidR="005D7FBB" w:rsidRPr="00793AD6" w:rsidRDefault="005D7FBB" w:rsidP="006971F3">
      <w:pPr>
        <w:pStyle w:val="a3"/>
        <w:ind w:left="386"/>
        <w:rPr>
          <w:rFonts w:asciiTheme="majorBidi" w:hAnsiTheme="majorBidi" w:cstheme="majorBidi"/>
          <w:sz w:val="24"/>
          <w:szCs w:val="24"/>
          <w:rtl/>
          <w:lang w:val="fr-FR"/>
        </w:rPr>
      </w:pP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התוכנית משתמשת ב </w:t>
      </w:r>
      <w:r w:rsidRPr="00793AD6">
        <w:rPr>
          <w:rFonts w:asciiTheme="majorBidi" w:hAnsiTheme="majorBidi" w:cstheme="majorBidi"/>
          <w:sz w:val="24"/>
          <w:szCs w:val="24"/>
        </w:rPr>
        <w:t xml:space="preserve"> </w:t>
      </w:r>
      <w:r w:rsidRPr="00793AD6">
        <w:rPr>
          <w:rFonts w:asciiTheme="majorBidi" w:hAnsiTheme="majorBidi" w:cstheme="majorBidi"/>
          <w:sz w:val="24"/>
          <w:szCs w:val="24"/>
          <w:lang w:val="fr-FR"/>
        </w:rPr>
        <w:t>N</w:t>
      </w: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 </w:t>
      </w:r>
      <w:r w:rsidR="006971F3">
        <w:rPr>
          <w:rFonts w:asciiTheme="majorBidi" w:hAnsiTheme="majorBidi" w:cstheme="majorBidi"/>
          <w:sz w:val="24"/>
          <w:szCs w:val="24"/>
          <w:lang w:val="fr-FR"/>
        </w:rPr>
        <w:t xml:space="preserve"> Mutexes</w:t>
      </w:r>
      <w:r w:rsidRPr="00793AD6">
        <w:rPr>
          <w:rFonts w:asciiTheme="majorBidi" w:hAnsiTheme="majorBidi" w:cstheme="majorBidi"/>
          <w:sz w:val="24"/>
          <w:szCs w:val="24"/>
          <w:rtl/>
          <w:lang w:eastAsia="he-IL"/>
        </w:rPr>
        <w:t xml:space="preserve">שאותחלו ל </w:t>
      </w:r>
      <w:r w:rsidRPr="00793AD6">
        <w:rPr>
          <w:rFonts w:asciiTheme="majorBidi" w:hAnsiTheme="majorBidi" w:cstheme="majorBidi"/>
          <w:sz w:val="24"/>
          <w:szCs w:val="24"/>
          <w:lang w:eastAsia="he-IL"/>
        </w:rPr>
        <w:t>1</w:t>
      </w: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 ו </w:t>
      </w:r>
      <w:r w:rsidR="006971F3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793AD6">
        <w:rPr>
          <w:rFonts w:asciiTheme="majorBidi" w:hAnsiTheme="majorBidi" w:cstheme="majorBidi"/>
          <w:sz w:val="24"/>
          <w:szCs w:val="24"/>
          <w:lang w:val="fr-FR"/>
        </w:rPr>
        <w:t>i</w:t>
      </w: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 הוא שם של </w:t>
      </w:r>
      <w:r w:rsidR="006971F3">
        <w:rPr>
          <w:rFonts w:asciiTheme="majorBidi" w:hAnsiTheme="majorBidi" w:cstheme="majorBidi"/>
          <w:sz w:val="24"/>
          <w:szCs w:val="24"/>
          <w:lang w:val="fr-FR"/>
        </w:rPr>
        <w:t>Mutex</w:t>
      </w: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, </w:t>
      </w:r>
    </w:p>
    <w:p w14:paraId="7DD679BA" w14:textId="77777777" w:rsidR="005D7FBB" w:rsidRPr="00793AD6" w:rsidRDefault="005D7FBB" w:rsidP="006971F3">
      <w:pPr>
        <w:pStyle w:val="a3"/>
        <w:ind w:left="386"/>
        <w:rPr>
          <w:rFonts w:asciiTheme="majorBidi" w:hAnsiTheme="majorBidi" w:cstheme="majorBidi"/>
          <w:sz w:val="24"/>
          <w:szCs w:val="24"/>
          <w:rtl/>
          <w:lang w:eastAsia="he-IL"/>
        </w:rPr>
      </w:pP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בגלל שמדובר בפסודו-קוד זה כמו </w:t>
      </w:r>
      <w:r w:rsidR="006971F3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793AD6">
        <w:rPr>
          <w:rFonts w:asciiTheme="majorBidi" w:hAnsiTheme="majorBidi" w:cstheme="majorBidi"/>
          <w:sz w:val="24"/>
          <w:szCs w:val="24"/>
        </w:rPr>
        <w:t>1</w:t>
      </w: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 , 2</w:t>
      </w:r>
      <w:r w:rsidR="006971F3">
        <w:rPr>
          <w:rFonts w:asciiTheme="majorBidi" w:hAnsiTheme="majorBidi" w:cstheme="majorBidi"/>
          <w:sz w:val="24"/>
          <w:szCs w:val="24"/>
          <w:lang w:val="fr-FR"/>
        </w:rPr>
        <w:t>M</w:t>
      </w: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 , ... </w:t>
      </w:r>
      <w:r w:rsidR="006971F3">
        <w:rPr>
          <w:rFonts w:asciiTheme="majorBidi" w:hAnsiTheme="majorBidi" w:cstheme="majorBidi" w:hint="cs"/>
          <w:sz w:val="24"/>
          <w:szCs w:val="24"/>
          <w:rtl/>
          <w:lang w:val="fr-FR"/>
        </w:rPr>
        <w:t>כאשר</w:t>
      </w:r>
      <w:r w:rsidRPr="00793AD6">
        <w:rPr>
          <w:rFonts w:asciiTheme="majorBidi" w:hAnsiTheme="majorBidi" w:cstheme="majorBidi"/>
          <w:sz w:val="24"/>
          <w:szCs w:val="24"/>
          <w:rtl/>
          <w:lang w:val="fr-FR"/>
        </w:rPr>
        <w:t xml:space="preserve">  </w:t>
      </w:r>
      <w:r w:rsidRPr="00793AD6">
        <w:rPr>
          <w:rFonts w:asciiTheme="majorBidi" w:hAnsiTheme="majorBidi" w:cstheme="majorBidi"/>
          <w:sz w:val="24"/>
          <w:szCs w:val="24"/>
          <w:lang w:eastAsia="he-IL"/>
        </w:rPr>
        <w:t xml:space="preserve"> N</w:t>
      </w:r>
      <w:r w:rsidRPr="00793AD6">
        <w:rPr>
          <w:rFonts w:asciiTheme="majorBidi" w:hAnsiTheme="majorBidi" w:cstheme="majorBidi"/>
          <w:sz w:val="24"/>
          <w:szCs w:val="24"/>
          <w:rtl/>
          <w:lang w:eastAsia="he-IL"/>
        </w:rPr>
        <w:t xml:space="preserve"> הוא מספר טבעי גדול מ- </w:t>
      </w:r>
      <w:r w:rsidRPr="00793AD6">
        <w:rPr>
          <w:rFonts w:asciiTheme="majorBidi" w:hAnsiTheme="majorBidi" w:cstheme="majorBidi"/>
          <w:sz w:val="24"/>
          <w:szCs w:val="24"/>
          <w:lang w:eastAsia="he-IL"/>
        </w:rPr>
        <w:t>2</w:t>
      </w:r>
      <w:r w:rsidRPr="00793AD6">
        <w:rPr>
          <w:rFonts w:asciiTheme="majorBidi" w:hAnsiTheme="majorBidi" w:cstheme="majorBidi"/>
          <w:sz w:val="24"/>
          <w:szCs w:val="24"/>
          <w:rtl/>
          <w:lang w:eastAsia="he-IL"/>
        </w:rPr>
        <w:t>.</w:t>
      </w:r>
    </w:p>
    <w:p w14:paraId="2808DDEA" w14:textId="77777777" w:rsidR="008C3538" w:rsidRPr="00793AD6" w:rsidRDefault="005D7FBB" w:rsidP="006971F3">
      <w:pPr>
        <w:pStyle w:val="a3"/>
        <w:ind w:left="386"/>
        <w:rPr>
          <w:rFonts w:asciiTheme="majorBidi" w:hAnsiTheme="majorBidi" w:cstheme="majorBidi"/>
          <w:sz w:val="24"/>
          <w:szCs w:val="24"/>
          <w:rtl/>
          <w:lang w:eastAsia="he-IL"/>
        </w:rPr>
      </w:pPr>
      <w:r w:rsidRPr="00793AD6">
        <w:rPr>
          <w:rFonts w:asciiTheme="majorBidi" w:hAnsiTheme="majorBidi" w:cstheme="majorBidi"/>
          <w:sz w:val="24"/>
          <w:szCs w:val="24"/>
          <w:rtl/>
        </w:rPr>
        <w:t xml:space="preserve">שני </w:t>
      </w:r>
      <w:r w:rsidR="007B0AF1" w:rsidRPr="00793AD6">
        <w:rPr>
          <w:rFonts w:asciiTheme="majorBidi" w:hAnsiTheme="majorBidi" w:cstheme="majorBidi"/>
          <w:sz w:val="24"/>
          <w:szCs w:val="24"/>
          <w:rtl/>
        </w:rPr>
        <w:t>ה</w:t>
      </w:r>
      <w:r w:rsidRPr="00793AD6">
        <w:rPr>
          <w:rFonts w:asciiTheme="majorBidi" w:hAnsiTheme="majorBidi" w:cstheme="majorBidi"/>
          <w:sz w:val="24"/>
          <w:szCs w:val="24"/>
          <w:rtl/>
        </w:rPr>
        <w:t xml:space="preserve">פרוטוקולים דומים, רק  </w:t>
      </w:r>
      <w:r w:rsidR="007B0AF1" w:rsidRPr="00793AD6">
        <w:rPr>
          <w:rFonts w:asciiTheme="majorBidi" w:hAnsiTheme="majorBidi" w:cstheme="majorBidi"/>
          <w:sz w:val="24"/>
          <w:szCs w:val="24"/>
        </w:rPr>
        <w:t xml:space="preserve"> </w:t>
      </w:r>
      <w:r w:rsidR="006971F3">
        <w:rPr>
          <w:rFonts w:asciiTheme="majorBidi" w:hAnsiTheme="majorBidi" w:cstheme="majorBidi"/>
          <w:sz w:val="24"/>
          <w:szCs w:val="24"/>
          <w:lang w:val="fr-FR"/>
        </w:rPr>
        <w:t>Mutexes</w:t>
      </w:r>
      <w:r w:rsidR="006971F3">
        <w:rPr>
          <w:rFonts w:asciiTheme="majorBidi" w:hAnsiTheme="majorBidi" w:cstheme="majorBidi"/>
          <w:sz w:val="24"/>
          <w:szCs w:val="24"/>
          <w:rtl/>
        </w:rPr>
        <w:t xml:space="preserve"> משתחררים אחרי סיום ה</w:t>
      </w:r>
      <w:r w:rsidR="007B0AF1" w:rsidRPr="00793AD6">
        <w:rPr>
          <w:rFonts w:asciiTheme="majorBidi" w:hAnsiTheme="majorBidi" w:cstheme="majorBidi"/>
          <w:sz w:val="24"/>
          <w:szCs w:val="24"/>
        </w:rPr>
        <w:t xml:space="preserve"> CRITICAL SECTION </w:t>
      </w:r>
      <w:r w:rsidR="007B0AF1" w:rsidRPr="00793AD6">
        <w:rPr>
          <w:rFonts w:asciiTheme="majorBidi" w:hAnsiTheme="majorBidi" w:cstheme="majorBidi"/>
          <w:sz w:val="24"/>
          <w:szCs w:val="24"/>
          <w:rtl/>
        </w:rPr>
        <w:t xml:space="preserve">בסדר </w:t>
      </w:r>
      <w:r w:rsidR="006971F3">
        <w:rPr>
          <w:rFonts w:asciiTheme="majorBidi" w:hAnsiTheme="majorBidi" w:cstheme="majorBidi" w:hint="cs"/>
          <w:sz w:val="24"/>
          <w:szCs w:val="24"/>
          <w:rtl/>
        </w:rPr>
        <w:t>שונה</w:t>
      </w:r>
      <w:r w:rsidRPr="00793AD6">
        <w:rPr>
          <w:rFonts w:asciiTheme="majorBidi" w:hAnsiTheme="majorBidi" w:cstheme="majorBidi"/>
          <w:sz w:val="24"/>
          <w:szCs w:val="24"/>
          <w:rtl/>
        </w:rPr>
        <w:t>.</w:t>
      </w:r>
    </w:p>
    <w:tbl>
      <w:tblPr>
        <w:bidiVisual/>
        <w:tblW w:w="5330" w:type="dxa"/>
        <w:tblInd w:w="193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000" w:firstRow="0" w:lastRow="0" w:firstColumn="0" w:lastColumn="0" w:noHBand="0" w:noVBand="0"/>
      </w:tblPr>
      <w:tblGrid>
        <w:gridCol w:w="2610"/>
        <w:gridCol w:w="2720"/>
      </w:tblGrid>
      <w:tr w:rsidR="008C3538" w:rsidRPr="00CB2EFE" w14:paraId="2C6AB619" w14:textId="77777777" w:rsidTr="005D7FBB"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73631E5" w14:textId="77777777" w:rsidR="008C3538" w:rsidRPr="00E8643B" w:rsidRDefault="008C3538" w:rsidP="00793AD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eastAsia="he-IL"/>
              </w:rPr>
            </w:pPr>
            <w:r w:rsidRPr="00E8643B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he-IL"/>
              </w:rPr>
              <w:t xml:space="preserve">Protocol </w:t>
            </w:r>
            <w:r w:rsidR="00793AD6" w:rsidRPr="00E8643B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he-IL"/>
              </w:rPr>
              <w:t>2</w:t>
            </w:r>
            <w:r w:rsidRPr="00E8643B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he-IL"/>
              </w:rPr>
              <w:t xml:space="preserve"> </w:t>
            </w:r>
          </w:p>
        </w:tc>
        <w:tc>
          <w:tcPr>
            <w:tcW w:w="2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14:paraId="752520DD" w14:textId="77777777" w:rsidR="008C3538" w:rsidRPr="00E8643B" w:rsidRDefault="008C3538" w:rsidP="00793AD6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he-IL"/>
              </w:rPr>
              <w:t xml:space="preserve">Protocol </w:t>
            </w:r>
            <w:r w:rsidR="00793AD6" w:rsidRPr="00E8643B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he-IL"/>
              </w:rPr>
              <w:t>1</w:t>
            </w:r>
          </w:p>
        </w:tc>
      </w:tr>
      <w:tr w:rsidR="008C3538" w:rsidRPr="00CB2EFE" w14:paraId="7082D39A" w14:textId="77777777" w:rsidTr="005D7FBB">
        <w:tc>
          <w:tcPr>
            <w:tcW w:w="26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D8A1A5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while (1){</w:t>
            </w:r>
          </w:p>
          <w:p w14:paraId="55BDF222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for (i=0; i++; i&lt;N)</w:t>
            </w:r>
          </w:p>
          <w:p w14:paraId="72FEEF38" w14:textId="77777777" w:rsidR="006971F3" w:rsidRPr="00E8643B" w:rsidRDefault="006971F3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Lock</w:t>
            </w: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M</w:t>
            </w: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i);</w:t>
            </w:r>
          </w:p>
          <w:p w14:paraId="392C34A0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 xml:space="preserve">      /* Critical section */</w:t>
            </w:r>
          </w:p>
          <w:p w14:paraId="6FEBAC93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for (i=N-1; i--; i&gt;=0)</w:t>
            </w:r>
          </w:p>
          <w:p w14:paraId="3F48640F" w14:textId="77777777" w:rsidR="006971F3" w:rsidRPr="00E8643B" w:rsidRDefault="006971F3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Unlock</w:t>
            </w: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M</w:t>
            </w: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i);</w:t>
            </w:r>
          </w:p>
          <w:p w14:paraId="57337993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}</w:t>
            </w:r>
          </w:p>
        </w:tc>
        <w:tc>
          <w:tcPr>
            <w:tcW w:w="2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CBEC58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while (1){</w:t>
            </w:r>
          </w:p>
          <w:p w14:paraId="6636D40B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for (i=0; i++; i&lt;N)</w:t>
            </w:r>
          </w:p>
          <w:p w14:paraId="60718F5F" w14:textId="77777777" w:rsidR="008C3538" w:rsidRPr="00E8643B" w:rsidRDefault="006971F3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Lock</w:t>
            </w:r>
            <w:r w:rsidR="008C3538"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 xml:space="preserve"> (</w:t>
            </w: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M</w:t>
            </w:r>
            <w:r w:rsidR="008C3538"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i);</w:t>
            </w:r>
          </w:p>
          <w:p w14:paraId="7F96267F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 xml:space="preserve">      /* Critical section */</w:t>
            </w:r>
          </w:p>
          <w:p w14:paraId="3E4FC10F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for (i=0; i++; i&lt;N)</w:t>
            </w:r>
          </w:p>
          <w:p w14:paraId="14AE3E15" w14:textId="77777777" w:rsidR="008C3538" w:rsidRPr="00E8643B" w:rsidRDefault="006971F3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Unlock</w:t>
            </w:r>
            <w:r w:rsidR="008C3538"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M</w:t>
            </w:r>
            <w:r w:rsidR="008C3538"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i);</w:t>
            </w:r>
          </w:p>
          <w:p w14:paraId="7B90791A" w14:textId="77777777" w:rsidR="008C3538" w:rsidRPr="00E8643B" w:rsidRDefault="008C3538" w:rsidP="006971F3">
            <w:pPr>
              <w:bidi w:val="0"/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eastAsia="he-IL"/>
              </w:rPr>
            </w:pPr>
            <w:r w:rsidRPr="00E8643B">
              <w:rPr>
                <w:rFonts w:asciiTheme="majorBidi" w:hAnsiTheme="majorBidi" w:cstheme="majorBidi"/>
                <w:sz w:val="24"/>
                <w:szCs w:val="24"/>
                <w:lang w:eastAsia="he-IL"/>
              </w:rPr>
              <w:t>}</w:t>
            </w:r>
          </w:p>
        </w:tc>
      </w:tr>
    </w:tbl>
    <w:p w14:paraId="65FCB035" w14:textId="77777777" w:rsidR="007B0AF1" w:rsidRDefault="007B0AF1" w:rsidP="0073254B">
      <w:pPr>
        <w:bidi w:val="0"/>
        <w:rPr>
          <w:lang w:eastAsia="he-IL"/>
        </w:rPr>
      </w:pPr>
    </w:p>
    <w:p w14:paraId="2A00C56F" w14:textId="77777777" w:rsidR="008C3538" w:rsidRPr="003F6999" w:rsidRDefault="008C3538" w:rsidP="0090699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F6999">
        <w:rPr>
          <w:rFonts w:asciiTheme="majorBidi" w:hAnsiTheme="majorBidi" w:cstheme="majorBidi"/>
          <w:sz w:val="24"/>
          <w:szCs w:val="24"/>
          <w:rtl/>
        </w:rPr>
        <w:t>בחר</w:t>
      </w:r>
      <w:r w:rsidR="00E8643B" w:rsidRPr="003F6999">
        <w:rPr>
          <w:rFonts w:asciiTheme="majorBidi" w:hAnsiTheme="majorBidi" w:cstheme="majorBidi"/>
          <w:sz w:val="24"/>
          <w:szCs w:val="24"/>
          <w:rtl/>
        </w:rPr>
        <w:t>ו בטענה הנכונה לגבי</w:t>
      </w:r>
      <w:r w:rsidRPr="003F699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906994" w:rsidRPr="003F6999">
        <w:rPr>
          <w:rFonts w:asciiTheme="majorBidi" w:hAnsiTheme="majorBidi" w:cstheme="majorBidi"/>
          <w:sz w:val="24"/>
          <w:szCs w:val="24"/>
          <w:rtl/>
        </w:rPr>
        <w:t xml:space="preserve">שני </w:t>
      </w:r>
      <w:r w:rsidRPr="003F6999">
        <w:rPr>
          <w:rFonts w:asciiTheme="majorBidi" w:hAnsiTheme="majorBidi" w:cstheme="majorBidi"/>
          <w:sz w:val="24"/>
          <w:szCs w:val="24"/>
          <w:rtl/>
        </w:rPr>
        <w:t>הפרוטוקולים 1 ו</w:t>
      </w:r>
      <w:r w:rsidR="00D24459">
        <w:rPr>
          <w:rFonts w:asciiTheme="majorBidi" w:hAnsiTheme="majorBidi" w:cstheme="majorBidi" w:hint="cs"/>
          <w:sz w:val="24"/>
          <w:szCs w:val="24"/>
          <w:rtl/>
        </w:rPr>
        <w:t>-</w:t>
      </w:r>
      <w:r w:rsidRPr="003F6999">
        <w:rPr>
          <w:rFonts w:asciiTheme="majorBidi" w:hAnsiTheme="majorBidi" w:cstheme="majorBidi"/>
          <w:sz w:val="24"/>
          <w:szCs w:val="24"/>
          <w:rtl/>
        </w:rPr>
        <w:t xml:space="preserve"> 2 :</w:t>
      </w:r>
    </w:p>
    <w:p w14:paraId="7AA3078A" w14:textId="77777777" w:rsidR="008C3538" w:rsidRPr="003F6999" w:rsidRDefault="008C3538" w:rsidP="00793AD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F6999">
        <w:rPr>
          <w:rFonts w:asciiTheme="majorBidi" w:hAnsiTheme="majorBidi" w:cstheme="majorBidi"/>
          <w:sz w:val="24"/>
          <w:szCs w:val="24"/>
          <w:rtl/>
        </w:rPr>
        <w:t>1) שני פרוטוקולים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 xml:space="preserve"> פותרים בעיית קטע קריטי</w:t>
      </w:r>
      <w:r w:rsidRPr="003F699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>ו</w:t>
      </w:r>
      <w:r w:rsidRPr="003F6999">
        <w:rPr>
          <w:rFonts w:asciiTheme="majorBidi" w:hAnsiTheme="majorBidi" w:cstheme="majorBidi"/>
          <w:sz w:val="24"/>
          <w:szCs w:val="24"/>
          <w:rtl/>
        </w:rPr>
        <w:t>יעילים באותה מידה.</w:t>
      </w:r>
    </w:p>
    <w:p w14:paraId="5B653FA1" w14:textId="77777777" w:rsidR="008C3538" w:rsidRPr="003F6999" w:rsidRDefault="008C3538" w:rsidP="00793AD6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F6999">
        <w:rPr>
          <w:rFonts w:asciiTheme="majorBidi" w:hAnsiTheme="majorBidi" w:cstheme="majorBidi"/>
          <w:sz w:val="24"/>
          <w:szCs w:val="24"/>
          <w:rtl/>
        </w:rPr>
        <w:t xml:space="preserve">2) פרוטוקול </w:t>
      </w:r>
      <w:r w:rsidR="00906994" w:rsidRPr="003F6999">
        <w:rPr>
          <w:rFonts w:asciiTheme="majorBidi" w:hAnsiTheme="majorBidi" w:cstheme="majorBidi"/>
          <w:sz w:val="24"/>
          <w:szCs w:val="24"/>
          <w:rtl/>
        </w:rPr>
        <w:t>2</w:t>
      </w:r>
      <w:r w:rsidRPr="003F699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 xml:space="preserve">פותר בעיית קטע ופרוטוקול 1 יכול לגרום ל קיפאון </w:t>
      </w:r>
      <w:r w:rsidR="00793AD6" w:rsidRPr="003F6999">
        <w:rPr>
          <w:rFonts w:asciiTheme="majorBidi" w:hAnsiTheme="majorBidi" w:cstheme="majorBidi"/>
          <w:sz w:val="24"/>
          <w:szCs w:val="24"/>
        </w:rPr>
        <w:t>DEADLOCK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3F6999">
        <w:rPr>
          <w:rFonts w:asciiTheme="majorBidi" w:hAnsiTheme="majorBidi" w:cstheme="majorBidi"/>
          <w:sz w:val="24"/>
          <w:szCs w:val="24"/>
          <w:rtl/>
        </w:rPr>
        <w:t>.</w:t>
      </w:r>
    </w:p>
    <w:p w14:paraId="5646DF20" w14:textId="77777777" w:rsidR="00793AD6" w:rsidRPr="003F6999" w:rsidRDefault="008C3538" w:rsidP="00793AD6">
      <w:pPr>
        <w:spacing w:after="0" w:line="360" w:lineRule="auto"/>
        <w:rPr>
          <w:rFonts w:asciiTheme="majorBidi" w:hAnsiTheme="majorBidi" w:cstheme="majorBidi"/>
          <w:sz w:val="24"/>
          <w:szCs w:val="24"/>
          <w:rtl/>
        </w:rPr>
      </w:pPr>
      <w:r w:rsidRPr="003F6999">
        <w:rPr>
          <w:rFonts w:asciiTheme="majorBidi" w:hAnsiTheme="majorBidi" w:cstheme="majorBidi"/>
          <w:sz w:val="24"/>
          <w:szCs w:val="24"/>
          <w:rtl/>
        </w:rPr>
        <w:t xml:space="preserve">3) 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 xml:space="preserve">פרוטוקול 1 פותר בעיית קטע ופרוטוקול 2 יכול לגרום ל קיפאון </w:t>
      </w:r>
      <w:r w:rsidR="00793AD6" w:rsidRPr="003F6999">
        <w:rPr>
          <w:rFonts w:asciiTheme="majorBidi" w:hAnsiTheme="majorBidi" w:cstheme="majorBidi"/>
          <w:sz w:val="24"/>
          <w:szCs w:val="24"/>
        </w:rPr>
        <w:t>DEADLOCK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 xml:space="preserve"> .</w:t>
      </w:r>
    </w:p>
    <w:p w14:paraId="77EAAE15" w14:textId="77777777" w:rsidR="008C3538" w:rsidRPr="003F6999" w:rsidRDefault="008C3538" w:rsidP="00E8643B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F6999">
        <w:rPr>
          <w:rFonts w:asciiTheme="majorBidi" w:hAnsiTheme="majorBidi" w:cstheme="majorBidi"/>
          <w:sz w:val="24"/>
          <w:szCs w:val="24"/>
          <w:rtl/>
        </w:rPr>
        <w:lastRenderedPageBreak/>
        <w:t xml:space="preserve">4) </w:t>
      </w:r>
      <w:r w:rsidR="00E8643B" w:rsidRPr="003F6999">
        <w:rPr>
          <w:rFonts w:asciiTheme="majorBidi" w:hAnsiTheme="majorBidi" w:cstheme="majorBidi"/>
          <w:sz w:val="24"/>
          <w:szCs w:val="24"/>
          <w:rtl/>
        </w:rPr>
        <w:t>פרוטוקול 2 פותר בעיית קטע ופרוטוקול 1 לא מבטיח מניעה הדדית בקטע קריטי.</w:t>
      </w:r>
    </w:p>
    <w:p w14:paraId="01254535" w14:textId="77777777" w:rsidR="00793AD6" w:rsidRPr="003F6999" w:rsidRDefault="008C3538" w:rsidP="006971F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3F6999">
        <w:rPr>
          <w:rFonts w:asciiTheme="majorBidi" w:hAnsiTheme="majorBidi" w:cstheme="majorBidi"/>
          <w:sz w:val="24"/>
          <w:szCs w:val="24"/>
          <w:rtl/>
        </w:rPr>
        <w:t xml:space="preserve">5) 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 xml:space="preserve">שני </w:t>
      </w:r>
      <w:r w:rsidR="00D24459">
        <w:rPr>
          <w:rFonts w:asciiTheme="majorBidi" w:hAnsiTheme="majorBidi" w:cstheme="majorBidi" w:hint="cs"/>
          <w:sz w:val="24"/>
          <w:szCs w:val="24"/>
          <w:rtl/>
        </w:rPr>
        <w:t>ה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>פרוטוקולים פותרים בעיית קטע קריטי ו</w:t>
      </w:r>
      <w:r w:rsidRPr="003F6999">
        <w:rPr>
          <w:rFonts w:asciiTheme="majorBidi" w:hAnsiTheme="majorBidi" w:cstheme="majorBidi"/>
          <w:sz w:val="24"/>
          <w:szCs w:val="24"/>
          <w:rtl/>
        </w:rPr>
        <w:t xml:space="preserve">פרוטוקול </w:t>
      </w:r>
      <w:r w:rsidR="00793AD6" w:rsidRPr="003F6999">
        <w:rPr>
          <w:rFonts w:asciiTheme="majorBidi" w:hAnsiTheme="majorBidi" w:cstheme="majorBidi"/>
          <w:sz w:val="24"/>
          <w:szCs w:val="24"/>
        </w:rPr>
        <w:t>2</w:t>
      </w:r>
      <w:r w:rsidRPr="003F6999">
        <w:rPr>
          <w:rFonts w:asciiTheme="majorBidi" w:hAnsiTheme="majorBidi" w:cstheme="majorBidi"/>
          <w:sz w:val="24"/>
          <w:szCs w:val="24"/>
          <w:rtl/>
        </w:rPr>
        <w:t xml:space="preserve"> יעיל יותר </w:t>
      </w:r>
      <w:r w:rsidR="00793AD6" w:rsidRPr="003F6999">
        <w:rPr>
          <w:rFonts w:asciiTheme="majorBidi" w:hAnsiTheme="majorBidi" w:cstheme="majorBidi"/>
          <w:sz w:val="24"/>
          <w:szCs w:val="24"/>
          <w:rtl/>
        </w:rPr>
        <w:t>מ</w:t>
      </w:r>
      <w:r w:rsidRPr="003F6999">
        <w:rPr>
          <w:rFonts w:asciiTheme="majorBidi" w:hAnsiTheme="majorBidi" w:cstheme="majorBidi"/>
          <w:sz w:val="24"/>
          <w:szCs w:val="24"/>
          <w:rtl/>
        </w:rPr>
        <w:t xml:space="preserve">פרוטוקול </w:t>
      </w:r>
      <w:r w:rsidR="00793AD6" w:rsidRPr="003F6999">
        <w:rPr>
          <w:rFonts w:asciiTheme="majorBidi" w:hAnsiTheme="majorBidi" w:cstheme="majorBidi"/>
          <w:sz w:val="24"/>
          <w:szCs w:val="24"/>
        </w:rPr>
        <w:t>1</w:t>
      </w:r>
      <w:r w:rsidRPr="003F6999">
        <w:rPr>
          <w:rFonts w:asciiTheme="majorBidi" w:hAnsiTheme="majorBidi" w:cstheme="majorBidi"/>
          <w:sz w:val="24"/>
          <w:szCs w:val="24"/>
          <w:rtl/>
        </w:rPr>
        <w:t>.</w:t>
      </w:r>
    </w:p>
    <w:p w14:paraId="0DDCB32F" w14:textId="77777777" w:rsidR="007B0AF1" w:rsidRPr="00DB3E59" w:rsidRDefault="007B0AF1" w:rsidP="00B34947">
      <w:pPr>
        <w:pStyle w:val="Cell"/>
        <w:ind w:left="0" w:right="40"/>
        <w:rPr>
          <w:rFonts w:ascii="Times New Roman" w:hAnsi="Times New Roman" w:cs="Times New Roman"/>
          <w:color w:val="FF0000"/>
          <w:sz w:val="24"/>
          <w:szCs w:val="24"/>
          <w:rtl/>
          <w:lang w:val="en-US"/>
        </w:rPr>
      </w:pPr>
    </w:p>
    <w:p w14:paraId="66D2DD00" w14:textId="77777777" w:rsidR="00E9221A" w:rsidRPr="00CE2898" w:rsidRDefault="009D7851" w:rsidP="00E9221A">
      <w:pPr>
        <w:jc w:val="both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8</w:t>
      </w:r>
      <w:r w:rsidR="007B0AF1" w:rsidRPr="003D53D3">
        <w:rPr>
          <w:rFonts w:asciiTheme="majorBidi" w:hAnsiTheme="majorBidi" w:cstheme="majorBidi"/>
          <w:sz w:val="24"/>
          <w:szCs w:val="24"/>
          <w:rtl/>
        </w:rPr>
        <w:t>.(</w:t>
      </w:r>
      <w:r w:rsidR="007B0AF1" w:rsidRPr="00873F93">
        <w:rPr>
          <w:rtl/>
        </w:rPr>
        <w:t xml:space="preserve">10 </w:t>
      </w:r>
      <w:r w:rsidR="007B0AF1" w:rsidRPr="00873F93">
        <w:rPr>
          <w:rFonts w:hint="eastAsia"/>
          <w:rtl/>
        </w:rPr>
        <w:t>נקודות</w:t>
      </w:r>
      <w:r w:rsidR="007B0AF1" w:rsidRPr="00873F93">
        <w:rPr>
          <w:rtl/>
        </w:rPr>
        <w:t>)</w:t>
      </w:r>
      <w:r w:rsidR="007B0AF1">
        <w:rPr>
          <w:rFonts w:hint="cs"/>
          <w:rtl/>
        </w:rPr>
        <w:t xml:space="preserve"> </w:t>
      </w:r>
      <w:r w:rsidR="00E9221A" w:rsidRPr="00CE2898">
        <w:rPr>
          <w:rFonts w:asciiTheme="majorBidi" w:hAnsiTheme="majorBidi" w:cstheme="majorBidi"/>
          <w:sz w:val="24"/>
          <w:szCs w:val="24"/>
          <w:rtl/>
        </w:rPr>
        <w:t xml:space="preserve">מערכת הקבצים של מערכת הפעלה מסוימת משתמשת בשיטת ה </w:t>
      </w:r>
      <w:r w:rsidR="00E9221A" w:rsidRPr="00CE2898">
        <w:rPr>
          <w:rFonts w:asciiTheme="majorBidi" w:hAnsiTheme="majorBidi" w:cstheme="majorBidi"/>
          <w:sz w:val="24"/>
          <w:szCs w:val="24"/>
        </w:rPr>
        <w:t>I-node</w:t>
      </w:r>
      <w:r w:rsidR="00E9221A" w:rsidRPr="00CE2898">
        <w:rPr>
          <w:rFonts w:asciiTheme="majorBidi" w:hAnsiTheme="majorBidi" w:cstheme="majorBidi"/>
          <w:sz w:val="24"/>
          <w:szCs w:val="24"/>
          <w:rtl/>
        </w:rPr>
        <w:t xml:space="preserve"> עם פרמטרים הבאים: </w:t>
      </w:r>
    </w:p>
    <w:p w14:paraId="427546EB" w14:textId="77777777" w:rsidR="00E9221A" w:rsidRPr="00CE2898" w:rsidRDefault="00E9221A" w:rsidP="00E9221A">
      <w:pPr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 xml:space="preserve">גודל הבלוק במערכת הקבצים הוא </w:t>
      </w:r>
      <w:r w:rsidRPr="00CE2898">
        <w:rPr>
          <w:rFonts w:asciiTheme="majorBidi" w:hAnsiTheme="majorBidi" w:cstheme="majorBidi"/>
          <w:sz w:val="24"/>
          <w:szCs w:val="24"/>
        </w:rPr>
        <w:t>Kbytes</w:t>
      </w:r>
      <w:r w:rsidRPr="00CE2898">
        <w:rPr>
          <w:rFonts w:asciiTheme="majorBidi" w:hAnsiTheme="majorBidi" w:cstheme="majorBidi"/>
          <w:sz w:val="24"/>
          <w:szCs w:val="24"/>
          <w:rtl/>
        </w:rPr>
        <w:t xml:space="preserve"> 4</w:t>
      </w:r>
    </w:p>
    <w:p w14:paraId="282E758C" w14:textId="77777777" w:rsidR="00E9221A" w:rsidRPr="00CE2898" w:rsidRDefault="00E9221A" w:rsidP="00E9221A">
      <w:pPr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>כתובת הבלוק היא 4 בתים (</w:t>
      </w:r>
      <w:r w:rsidRPr="00CE2898">
        <w:rPr>
          <w:rFonts w:asciiTheme="majorBidi" w:hAnsiTheme="majorBidi" w:cstheme="majorBidi"/>
          <w:sz w:val="24"/>
          <w:szCs w:val="24"/>
        </w:rPr>
        <w:t>bytes</w:t>
      </w:r>
      <w:r w:rsidRPr="00CE2898">
        <w:rPr>
          <w:rFonts w:asciiTheme="majorBidi" w:hAnsiTheme="majorBidi" w:cstheme="majorBidi"/>
          <w:sz w:val="24"/>
          <w:szCs w:val="24"/>
          <w:rtl/>
        </w:rPr>
        <w:t>)</w:t>
      </w:r>
    </w:p>
    <w:p w14:paraId="19603CFA" w14:textId="77777777" w:rsidR="00E9221A" w:rsidRPr="00CE2898" w:rsidRDefault="00E9221A" w:rsidP="00E9221A">
      <w:pPr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 xml:space="preserve">10 שדות של ה </w:t>
      </w:r>
      <w:r w:rsidRPr="00CE2898">
        <w:rPr>
          <w:rFonts w:asciiTheme="majorBidi" w:hAnsiTheme="majorBidi" w:cstheme="majorBidi"/>
          <w:sz w:val="24"/>
          <w:szCs w:val="24"/>
        </w:rPr>
        <w:t>I-node</w:t>
      </w:r>
      <w:r w:rsidRPr="00CE2898">
        <w:rPr>
          <w:rFonts w:asciiTheme="majorBidi" w:hAnsiTheme="majorBidi" w:cstheme="majorBidi"/>
          <w:sz w:val="24"/>
          <w:szCs w:val="24"/>
          <w:rtl/>
        </w:rPr>
        <w:t xml:space="preserve"> יכולים להחזיק ישירות כתובת הבלוק בדיסק</w:t>
      </w:r>
    </w:p>
    <w:p w14:paraId="1C0FF061" w14:textId="77777777" w:rsidR="00E9221A" w:rsidRPr="00CE2898" w:rsidRDefault="00E9221A" w:rsidP="00E9221A">
      <w:pPr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 xml:space="preserve">שדה נוסף אחד נועד להחזיק כתובת של ה </w:t>
      </w:r>
      <w:r w:rsidRPr="00CE2898">
        <w:rPr>
          <w:rFonts w:asciiTheme="majorBidi" w:hAnsiTheme="majorBidi" w:cstheme="majorBidi"/>
          <w:sz w:val="24"/>
          <w:szCs w:val="24"/>
        </w:rPr>
        <w:t>single indirect block</w:t>
      </w:r>
    </w:p>
    <w:p w14:paraId="2A857D80" w14:textId="77777777" w:rsidR="00E9221A" w:rsidRPr="00CE2898" w:rsidRDefault="00E9221A" w:rsidP="00E9221A">
      <w:pPr>
        <w:numPr>
          <w:ilvl w:val="0"/>
          <w:numId w:val="4"/>
        </w:num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 xml:space="preserve"> עוד שדה נוסף אחד נועד להחזיק כתובת של ה </w:t>
      </w:r>
      <w:r w:rsidRPr="00CE2898">
        <w:rPr>
          <w:rFonts w:asciiTheme="majorBidi" w:hAnsiTheme="majorBidi" w:cstheme="majorBidi"/>
          <w:sz w:val="24"/>
          <w:szCs w:val="24"/>
        </w:rPr>
        <w:t>double indirect block</w:t>
      </w:r>
    </w:p>
    <w:p w14:paraId="5E2C5D2F" w14:textId="77777777" w:rsidR="00E9221A" w:rsidRPr="00CE2898" w:rsidRDefault="00E9221A" w:rsidP="00E9221A">
      <w:pPr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 xml:space="preserve">ועוד שדה נוסף אחד נועד להחזיק כתובת של ה </w:t>
      </w:r>
      <w:r w:rsidRPr="00CE2898">
        <w:rPr>
          <w:rFonts w:asciiTheme="majorBidi" w:hAnsiTheme="majorBidi" w:cstheme="majorBidi"/>
          <w:sz w:val="24"/>
          <w:szCs w:val="24"/>
        </w:rPr>
        <w:t>triple indirect block</w:t>
      </w:r>
    </w:p>
    <w:p w14:paraId="66FFAB10" w14:textId="77777777" w:rsidR="00E9221A" w:rsidRPr="00CE2898" w:rsidRDefault="00E9221A" w:rsidP="00E9221A">
      <w:pPr>
        <w:spacing w:after="0"/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 xml:space="preserve">חשבו מה הגודל המרבי של קובץ שניתן לאכסן ב 3076 בלוקים בסה"כ(כולל נתונים ומצביעים, אבל לא כולל את ה </w:t>
      </w:r>
      <w:r w:rsidRPr="00CE2898">
        <w:rPr>
          <w:rFonts w:asciiTheme="majorBidi" w:hAnsiTheme="majorBidi" w:cstheme="majorBidi"/>
          <w:sz w:val="24"/>
          <w:szCs w:val="24"/>
        </w:rPr>
        <w:t>I-NODE</w:t>
      </w:r>
      <w:r w:rsidRPr="00CE2898">
        <w:rPr>
          <w:rFonts w:asciiTheme="majorBidi" w:hAnsiTheme="majorBidi" w:cstheme="majorBidi"/>
          <w:sz w:val="24"/>
          <w:szCs w:val="24"/>
          <w:rtl/>
        </w:rPr>
        <w:t xml:space="preserve">  עצמו) .</w:t>
      </w:r>
    </w:p>
    <w:p w14:paraId="79528097" w14:textId="77777777" w:rsidR="00E9221A" w:rsidRPr="00CE2898" w:rsidRDefault="00E9221A" w:rsidP="00E9221A">
      <w:pPr>
        <w:jc w:val="both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  <w:rtl/>
        </w:rPr>
        <w:t xml:space="preserve">הערה: לצורך החישוב  </w:t>
      </w:r>
      <w:r w:rsidRPr="00CE2898">
        <w:rPr>
          <w:rFonts w:asciiTheme="majorBidi" w:hAnsiTheme="majorBidi" w:cstheme="majorBidi"/>
          <w:sz w:val="24"/>
          <w:szCs w:val="24"/>
        </w:rPr>
        <w:t>1 MByte = 1024 KByte</w:t>
      </w:r>
      <w:r w:rsidRPr="00CE2898">
        <w:rPr>
          <w:rFonts w:asciiTheme="majorBidi" w:hAnsiTheme="majorBidi" w:cstheme="majorBidi"/>
          <w:sz w:val="24"/>
          <w:szCs w:val="24"/>
          <w:rtl/>
        </w:rPr>
        <w:t xml:space="preserve"> ,</w:t>
      </w:r>
      <w:r w:rsidRPr="00CE2898">
        <w:rPr>
          <w:rFonts w:asciiTheme="majorBidi" w:hAnsiTheme="majorBidi" w:cstheme="majorBidi"/>
          <w:sz w:val="24"/>
          <w:szCs w:val="24"/>
        </w:rPr>
        <w:t xml:space="preserve"> 1 KByte = 1024 Byte </w:t>
      </w:r>
    </w:p>
    <w:p w14:paraId="6D1C23C1" w14:textId="77777777" w:rsidR="00E9221A" w:rsidRPr="00CE2898" w:rsidRDefault="00E9221A" w:rsidP="00CE2898">
      <w:pPr>
        <w:pStyle w:val="a3"/>
        <w:numPr>
          <w:ilvl w:val="0"/>
          <w:numId w:val="9"/>
        </w:numPr>
        <w:spacing w:after="0" w:line="360" w:lineRule="auto"/>
        <w:ind w:left="386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</w:rPr>
        <w:t>Kbytes</w:t>
      </w:r>
      <w:r w:rsidRPr="00CE2898">
        <w:rPr>
          <w:rFonts w:asciiTheme="majorBidi" w:hAnsiTheme="majorBidi" w:cstheme="majorBidi"/>
          <w:sz w:val="24"/>
          <w:szCs w:val="24"/>
          <w:rtl/>
        </w:rPr>
        <w:t xml:space="preserve"> 12292</w:t>
      </w:r>
    </w:p>
    <w:p w14:paraId="6B94898A" w14:textId="77777777" w:rsidR="00E9221A" w:rsidRPr="00CE2898" w:rsidRDefault="00E9221A" w:rsidP="00CE2898">
      <w:pPr>
        <w:pStyle w:val="a3"/>
        <w:numPr>
          <w:ilvl w:val="0"/>
          <w:numId w:val="9"/>
        </w:numPr>
        <w:spacing w:after="0" w:line="360" w:lineRule="auto"/>
        <w:ind w:left="386"/>
        <w:rPr>
          <w:rFonts w:asciiTheme="majorBidi" w:hAnsiTheme="majorBidi" w:cstheme="majorBidi"/>
          <w:sz w:val="24"/>
          <w:szCs w:val="24"/>
          <w:rtl/>
        </w:rPr>
      </w:pPr>
      <w:r w:rsidRPr="00CE2898">
        <w:rPr>
          <w:rFonts w:asciiTheme="majorBidi" w:hAnsiTheme="majorBidi" w:cstheme="majorBidi"/>
          <w:sz w:val="24"/>
          <w:szCs w:val="24"/>
        </w:rPr>
        <w:t>Kbytes</w:t>
      </w:r>
      <w:r w:rsidRPr="00CE2898">
        <w:rPr>
          <w:rFonts w:asciiTheme="majorBidi" w:hAnsiTheme="majorBidi" w:cstheme="majorBidi"/>
          <w:sz w:val="24"/>
          <w:szCs w:val="24"/>
          <w:rtl/>
        </w:rPr>
        <w:t xml:space="preserve"> 12288 </w:t>
      </w:r>
    </w:p>
    <w:p w14:paraId="3C6D58A9" w14:textId="77777777" w:rsidR="00E9221A" w:rsidRPr="00CE2898" w:rsidRDefault="00CE2898" w:rsidP="00CE2898">
      <w:pPr>
        <w:pStyle w:val="a3"/>
        <w:numPr>
          <w:ilvl w:val="0"/>
          <w:numId w:val="9"/>
        </w:numPr>
        <w:spacing w:after="0" w:line="360" w:lineRule="auto"/>
        <w:ind w:left="38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CE2898">
        <w:rPr>
          <w:rFonts w:asciiTheme="majorBidi" w:hAnsiTheme="majorBidi" w:cstheme="majorBidi"/>
          <w:sz w:val="24"/>
          <w:szCs w:val="24"/>
        </w:rPr>
        <w:t>Kbytes</w:t>
      </w:r>
      <w:r w:rsidR="00E9221A" w:rsidRPr="00CE2898">
        <w:rPr>
          <w:rFonts w:asciiTheme="majorBidi" w:hAnsiTheme="majorBidi" w:cstheme="majorBidi"/>
          <w:sz w:val="24"/>
          <w:szCs w:val="24"/>
          <w:rtl/>
        </w:rPr>
        <w:t>12328</w:t>
      </w:r>
    </w:p>
    <w:p w14:paraId="49EF2A07" w14:textId="77777777" w:rsidR="0046577C" w:rsidRDefault="00CE2898" w:rsidP="003F6999">
      <w:pPr>
        <w:pStyle w:val="a3"/>
        <w:numPr>
          <w:ilvl w:val="0"/>
          <w:numId w:val="9"/>
        </w:numPr>
        <w:spacing w:line="360" w:lineRule="auto"/>
        <w:ind w:left="38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CE2898">
        <w:rPr>
          <w:rFonts w:asciiTheme="majorBidi" w:hAnsiTheme="majorBidi" w:cstheme="majorBidi"/>
          <w:sz w:val="24"/>
          <w:szCs w:val="24"/>
        </w:rPr>
        <w:t>Kbytes</w:t>
      </w:r>
      <w:r w:rsidR="00E9221A" w:rsidRPr="00CE2898">
        <w:rPr>
          <w:rFonts w:asciiTheme="majorBidi" w:hAnsiTheme="majorBidi" w:cstheme="majorBidi"/>
          <w:sz w:val="24"/>
          <w:szCs w:val="24"/>
          <w:rtl/>
        </w:rPr>
        <w:t>12332</w:t>
      </w:r>
    </w:p>
    <w:p w14:paraId="772C3830" w14:textId="77777777" w:rsidR="00CE2898" w:rsidRPr="00CE2898" w:rsidRDefault="00CE2898" w:rsidP="003F6999">
      <w:pPr>
        <w:pStyle w:val="a3"/>
        <w:numPr>
          <w:ilvl w:val="0"/>
          <w:numId w:val="9"/>
        </w:numPr>
        <w:spacing w:after="0" w:line="360" w:lineRule="auto"/>
        <w:ind w:left="386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E2898">
        <w:rPr>
          <w:rFonts w:asciiTheme="majorBidi" w:hAnsiTheme="majorBidi" w:cstheme="majorBidi"/>
          <w:sz w:val="24"/>
          <w:szCs w:val="24"/>
        </w:rPr>
        <w:t>Kbytes</w:t>
      </w:r>
      <w:r w:rsidRPr="00CE2898">
        <w:rPr>
          <w:rFonts w:asciiTheme="majorBidi" w:hAnsiTheme="majorBidi" w:cstheme="majorBidi"/>
          <w:sz w:val="24"/>
          <w:szCs w:val="24"/>
          <w:rtl/>
        </w:rPr>
        <w:t>1233</w:t>
      </w:r>
      <w:r>
        <w:rPr>
          <w:rFonts w:asciiTheme="majorBidi" w:hAnsiTheme="majorBidi" w:cstheme="majorBidi" w:hint="cs"/>
          <w:sz w:val="24"/>
          <w:szCs w:val="24"/>
          <w:rtl/>
        </w:rPr>
        <w:t>6</w:t>
      </w:r>
    </w:p>
    <w:p w14:paraId="76748DFC" w14:textId="77777777" w:rsidR="003F6999" w:rsidRDefault="003F6999" w:rsidP="003F6999">
      <w:pPr>
        <w:spacing w:after="0"/>
        <w:rPr>
          <w:rFonts w:ascii="Times New Roman" w:hAnsi="Times New Roman" w:cs="Times New Roman"/>
          <w:sz w:val="24"/>
          <w:szCs w:val="24"/>
          <w:rtl/>
        </w:rPr>
      </w:pPr>
    </w:p>
    <w:p w14:paraId="7077E2D2" w14:textId="77777777" w:rsidR="007B0AF1" w:rsidRPr="003F6999" w:rsidRDefault="009D7851" w:rsidP="003F6999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9</w:t>
      </w:r>
      <w:r w:rsidR="007B0AF1" w:rsidRPr="00D31100">
        <w:rPr>
          <w:rFonts w:asciiTheme="majorBidi" w:hAnsiTheme="majorBidi" w:cstheme="majorBidi"/>
          <w:sz w:val="24"/>
          <w:szCs w:val="24"/>
          <w:rtl/>
        </w:rPr>
        <w:t xml:space="preserve">.(5 נקודות) </w:t>
      </w:r>
      <w:r w:rsidR="001B25F5" w:rsidRPr="00D31100">
        <w:rPr>
          <w:rFonts w:asciiTheme="majorBidi" w:eastAsia="Times New Roman" w:hAnsiTheme="majorBidi" w:cstheme="majorBidi"/>
          <w:sz w:val="24"/>
          <w:szCs w:val="24"/>
          <w:rtl/>
        </w:rPr>
        <w:t>מה הבדל בין קישור רך</w:t>
      </w:r>
      <w:r w:rsidR="0087331E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1B25F5" w:rsidRPr="00D31100">
        <w:rPr>
          <w:rFonts w:asciiTheme="majorBidi" w:eastAsia="Times New Roman" w:hAnsiTheme="majorBidi" w:cstheme="majorBidi"/>
          <w:sz w:val="24"/>
          <w:szCs w:val="24"/>
          <w:rtl/>
        </w:rPr>
        <w:t>(</w:t>
      </w:r>
      <w:r w:rsidR="002179FC" w:rsidRPr="002179FC">
        <w:rPr>
          <w:rFonts w:asciiTheme="majorBidi" w:eastAsia="Times New Roman" w:hAnsiTheme="majorBidi" w:cstheme="majorBidi" w:hint="cs"/>
          <w:color w:val="FF0000"/>
          <w:sz w:val="24"/>
          <w:szCs w:val="24"/>
          <w:rtl/>
        </w:rPr>
        <w:t>קיצור דרך,</w:t>
      </w:r>
      <w:r w:rsidR="002179FC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1B25F5" w:rsidRPr="00D31100">
        <w:rPr>
          <w:rFonts w:asciiTheme="majorBidi" w:eastAsia="Times New Roman" w:hAnsiTheme="majorBidi" w:cstheme="majorBidi"/>
          <w:sz w:val="24"/>
          <w:szCs w:val="24"/>
        </w:rPr>
        <w:t>SOFT LINK</w:t>
      </w:r>
      <w:r w:rsidR="001B25F5" w:rsidRPr="00D31100">
        <w:rPr>
          <w:rFonts w:asciiTheme="majorBidi" w:eastAsia="Times New Roman" w:hAnsiTheme="majorBidi" w:cstheme="majorBidi"/>
          <w:sz w:val="24"/>
          <w:szCs w:val="24"/>
          <w:rtl/>
        </w:rPr>
        <w:t>) וקישור קשיח</w:t>
      </w:r>
      <w:r w:rsidR="0087331E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1B25F5" w:rsidRPr="00D31100">
        <w:rPr>
          <w:rFonts w:asciiTheme="majorBidi" w:eastAsia="Times New Roman" w:hAnsiTheme="majorBidi" w:cstheme="majorBidi"/>
          <w:sz w:val="24"/>
          <w:szCs w:val="24"/>
          <w:rtl/>
        </w:rPr>
        <w:t>(</w:t>
      </w:r>
      <w:r w:rsidR="001B25F5" w:rsidRPr="00D31100">
        <w:rPr>
          <w:rFonts w:asciiTheme="majorBidi" w:eastAsia="Times New Roman" w:hAnsiTheme="majorBidi" w:cstheme="majorBidi"/>
          <w:sz w:val="24"/>
          <w:szCs w:val="24"/>
        </w:rPr>
        <w:t>HARD LINK</w:t>
      </w:r>
      <w:r w:rsidR="001B25F5" w:rsidRPr="00D31100">
        <w:rPr>
          <w:rFonts w:asciiTheme="majorBidi" w:eastAsia="Times New Roman" w:hAnsiTheme="majorBidi" w:cstheme="majorBidi"/>
          <w:sz w:val="24"/>
          <w:szCs w:val="24"/>
          <w:rtl/>
        </w:rPr>
        <w:t>)?</w:t>
      </w:r>
    </w:p>
    <w:p w14:paraId="4245903E" w14:textId="77777777" w:rsidR="007B0AF1" w:rsidRPr="00D31100" w:rsidRDefault="007B0AF1" w:rsidP="001B25F5">
      <w:pPr>
        <w:pStyle w:val="a3"/>
        <w:ind w:left="116"/>
        <w:rPr>
          <w:rFonts w:asciiTheme="majorBidi" w:hAnsiTheme="majorBidi" w:cstheme="majorBidi"/>
          <w:sz w:val="24"/>
          <w:szCs w:val="24"/>
          <w:rtl/>
        </w:rPr>
      </w:pPr>
      <w:r w:rsidRPr="00D31100">
        <w:rPr>
          <w:rFonts w:asciiTheme="majorBidi" w:hAnsiTheme="majorBidi" w:cstheme="majorBidi"/>
          <w:sz w:val="24"/>
          <w:szCs w:val="24"/>
          <w:rtl/>
        </w:rPr>
        <w:t xml:space="preserve">1) 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ל </w:t>
      </w:r>
      <w:r w:rsidR="001B25F5" w:rsidRPr="00D31100">
        <w:rPr>
          <w:rFonts w:asciiTheme="majorBidi" w:hAnsiTheme="majorBidi" w:cstheme="majorBidi"/>
          <w:sz w:val="24"/>
          <w:szCs w:val="24"/>
        </w:rPr>
        <w:t>SOFT LINK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 ולקובץ שהוא מקשר יש </w:t>
      </w:r>
      <w:r w:rsidR="001B25F5" w:rsidRPr="00D31100">
        <w:rPr>
          <w:rFonts w:asciiTheme="majorBidi" w:hAnsiTheme="majorBidi" w:cstheme="majorBidi"/>
          <w:sz w:val="24"/>
          <w:szCs w:val="24"/>
        </w:rPr>
        <w:t>I-NODE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 ים שונים ול</w:t>
      </w:r>
      <w:r w:rsidR="0087331E">
        <w:rPr>
          <w:rFonts w:asciiTheme="majorBidi" w:hAnsiTheme="majorBidi" w:cstheme="majorBidi" w:hint="cs"/>
          <w:sz w:val="24"/>
          <w:szCs w:val="24"/>
          <w:rtl/>
        </w:rPr>
        <w:t>-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B25F5" w:rsidRPr="00D31100">
        <w:rPr>
          <w:rFonts w:asciiTheme="majorBidi" w:hAnsiTheme="majorBidi" w:cstheme="majorBidi"/>
          <w:sz w:val="24"/>
          <w:szCs w:val="24"/>
        </w:rPr>
        <w:t>HARD LINK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 ולקובץ אותו </w:t>
      </w:r>
      <w:r w:rsidR="001B25F5" w:rsidRPr="00D31100">
        <w:rPr>
          <w:rFonts w:asciiTheme="majorBidi" w:hAnsiTheme="majorBidi" w:cstheme="majorBidi"/>
          <w:sz w:val="24"/>
          <w:szCs w:val="24"/>
        </w:rPr>
        <w:t>I-NODE</w:t>
      </w:r>
    </w:p>
    <w:p w14:paraId="01BB8167" w14:textId="77777777" w:rsidR="007B0AF1" w:rsidRPr="00D31100" w:rsidRDefault="007B0AF1" w:rsidP="001B25F5">
      <w:pPr>
        <w:pStyle w:val="a3"/>
        <w:ind w:left="116"/>
        <w:rPr>
          <w:rFonts w:asciiTheme="majorBidi" w:hAnsiTheme="majorBidi" w:cstheme="majorBidi"/>
          <w:sz w:val="24"/>
          <w:szCs w:val="24"/>
          <w:rtl/>
        </w:rPr>
      </w:pPr>
      <w:r w:rsidRPr="00D31100">
        <w:rPr>
          <w:rFonts w:asciiTheme="majorBidi" w:hAnsiTheme="majorBidi" w:cstheme="majorBidi"/>
          <w:sz w:val="24"/>
          <w:szCs w:val="24"/>
          <w:rtl/>
        </w:rPr>
        <w:t xml:space="preserve">2) 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פתיחת הקובץ דרך </w:t>
      </w:r>
      <w:r w:rsidR="001B25F5" w:rsidRPr="00D31100">
        <w:rPr>
          <w:rFonts w:asciiTheme="majorBidi" w:hAnsiTheme="majorBidi" w:cstheme="majorBidi"/>
          <w:sz w:val="24"/>
          <w:szCs w:val="24"/>
        </w:rPr>
        <w:t>SOFT LINK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 מהירה יותר בגישה דרך </w:t>
      </w:r>
      <w:r w:rsidR="001B25F5" w:rsidRPr="00D31100">
        <w:rPr>
          <w:rFonts w:asciiTheme="majorBidi" w:hAnsiTheme="majorBidi" w:cstheme="majorBidi"/>
          <w:sz w:val="24"/>
          <w:szCs w:val="24"/>
        </w:rPr>
        <w:t>HARD LINK</w:t>
      </w:r>
    </w:p>
    <w:p w14:paraId="11600EF5" w14:textId="77777777" w:rsidR="007B0AF1" w:rsidRPr="00D31100" w:rsidRDefault="007B0AF1" w:rsidP="00645557">
      <w:pPr>
        <w:pStyle w:val="a3"/>
        <w:ind w:left="116"/>
        <w:rPr>
          <w:rFonts w:asciiTheme="majorBidi" w:eastAsia="Times New Roman" w:hAnsiTheme="majorBidi" w:cstheme="majorBidi"/>
          <w:sz w:val="24"/>
          <w:szCs w:val="24"/>
          <w:rtl/>
        </w:rPr>
      </w:pPr>
      <w:r w:rsidRPr="00D31100">
        <w:rPr>
          <w:rFonts w:asciiTheme="majorBidi" w:hAnsiTheme="majorBidi" w:cstheme="majorBidi"/>
          <w:sz w:val="24"/>
          <w:szCs w:val="24"/>
          <w:rtl/>
        </w:rPr>
        <w:t>3)</w:t>
      </w:r>
      <w:r w:rsidR="001B25F5" w:rsidRPr="00D31100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B25F5" w:rsidRPr="00D31100">
        <w:rPr>
          <w:rFonts w:asciiTheme="majorBidi" w:eastAsia="Times New Roman" w:hAnsiTheme="majorBidi" w:cstheme="majorBidi"/>
          <w:sz w:val="24"/>
          <w:szCs w:val="24"/>
          <w:rtl/>
        </w:rPr>
        <w:t xml:space="preserve">יכול להיות ש </w:t>
      </w:r>
      <w:r w:rsidR="001B25F5" w:rsidRPr="00D31100">
        <w:rPr>
          <w:rFonts w:asciiTheme="majorBidi" w:hAnsiTheme="majorBidi" w:cstheme="majorBidi"/>
          <w:sz w:val="24"/>
          <w:szCs w:val="24"/>
        </w:rPr>
        <w:t>HARD LINK</w:t>
      </w:r>
      <w:r w:rsidR="001B25F5" w:rsidRPr="00D31100">
        <w:rPr>
          <w:rFonts w:asciiTheme="majorBidi" w:eastAsia="Times New Roman" w:hAnsiTheme="majorBidi" w:cstheme="majorBidi"/>
          <w:sz w:val="24"/>
          <w:szCs w:val="24"/>
          <w:rtl/>
        </w:rPr>
        <w:t xml:space="preserve"> מצביע על הקובץ שכבר נמחק מה שלא יכול להיות עם </w:t>
      </w:r>
      <w:r w:rsidR="001B25F5" w:rsidRPr="00D31100">
        <w:rPr>
          <w:rFonts w:asciiTheme="majorBidi" w:hAnsiTheme="majorBidi" w:cstheme="majorBidi"/>
          <w:sz w:val="24"/>
          <w:szCs w:val="24"/>
        </w:rPr>
        <w:t>SOFT LINK</w:t>
      </w:r>
    </w:p>
    <w:p w14:paraId="2D2A8BDF" w14:textId="77777777" w:rsidR="007B0AF1" w:rsidRPr="00D31100" w:rsidRDefault="001B25F5" w:rsidP="00645557">
      <w:pPr>
        <w:pStyle w:val="a3"/>
        <w:ind w:left="116"/>
        <w:rPr>
          <w:rFonts w:asciiTheme="majorBidi" w:eastAsia="Times New Roman" w:hAnsiTheme="majorBidi" w:cstheme="majorBidi"/>
          <w:sz w:val="24"/>
          <w:szCs w:val="24"/>
          <w:rtl/>
        </w:rPr>
      </w:pPr>
      <w:r w:rsidRPr="00D31100">
        <w:rPr>
          <w:rFonts w:asciiTheme="majorBidi" w:eastAsia="Times New Roman" w:hAnsiTheme="majorBidi" w:cstheme="majorBidi"/>
          <w:sz w:val="24"/>
          <w:szCs w:val="24"/>
          <w:rtl/>
        </w:rPr>
        <w:t xml:space="preserve">4) יצירת </w:t>
      </w:r>
      <w:r w:rsidRPr="00D31100">
        <w:rPr>
          <w:rFonts w:asciiTheme="majorBidi" w:hAnsiTheme="majorBidi" w:cstheme="majorBidi"/>
          <w:sz w:val="24"/>
          <w:szCs w:val="24"/>
        </w:rPr>
        <w:t>HARD LINK</w:t>
      </w:r>
      <w:r w:rsidRPr="00D31100">
        <w:rPr>
          <w:rFonts w:asciiTheme="majorBidi" w:eastAsia="Times New Roman" w:hAnsiTheme="majorBidi" w:cstheme="majorBidi"/>
          <w:sz w:val="24"/>
          <w:szCs w:val="24"/>
          <w:rtl/>
        </w:rPr>
        <w:t xml:space="preserve"> דורשת יצירת קובץ נוסף שיכיל אותו וב</w:t>
      </w:r>
      <w:r w:rsidR="0087331E">
        <w:rPr>
          <w:rFonts w:asciiTheme="majorBidi" w:eastAsia="Times New Roman" w:hAnsiTheme="majorBidi" w:cstheme="majorBidi" w:hint="cs"/>
          <w:sz w:val="24"/>
          <w:szCs w:val="24"/>
          <w:rtl/>
        </w:rPr>
        <w:t>-</w:t>
      </w:r>
      <w:r w:rsidRPr="00D31100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  <w:r w:rsidRPr="00D31100">
        <w:rPr>
          <w:rFonts w:asciiTheme="majorBidi" w:hAnsiTheme="majorBidi" w:cstheme="majorBidi"/>
          <w:sz w:val="24"/>
          <w:szCs w:val="24"/>
        </w:rPr>
        <w:t>SOFT LINK</w:t>
      </w:r>
      <w:r w:rsidRPr="00D31100">
        <w:rPr>
          <w:rFonts w:asciiTheme="majorBidi" w:eastAsia="Times New Roman" w:hAnsiTheme="majorBidi" w:cstheme="majorBidi"/>
          <w:sz w:val="24"/>
          <w:szCs w:val="24"/>
          <w:rtl/>
        </w:rPr>
        <w:t xml:space="preserve"> לא דורשת</w:t>
      </w:r>
    </w:p>
    <w:p w14:paraId="5444C3B3" w14:textId="77777777" w:rsidR="00DD0097" w:rsidRDefault="007B0AF1" w:rsidP="00645557">
      <w:pPr>
        <w:pStyle w:val="a3"/>
        <w:ind w:left="116"/>
        <w:rPr>
          <w:rFonts w:asciiTheme="majorBidi" w:hAnsiTheme="majorBidi" w:cstheme="majorBidi"/>
          <w:sz w:val="24"/>
          <w:szCs w:val="24"/>
          <w:rtl/>
        </w:rPr>
      </w:pPr>
      <w:r w:rsidRPr="00D31100">
        <w:rPr>
          <w:rFonts w:asciiTheme="majorBidi" w:hAnsiTheme="majorBidi" w:cstheme="majorBidi"/>
          <w:sz w:val="24"/>
          <w:szCs w:val="24"/>
          <w:rtl/>
        </w:rPr>
        <w:t xml:space="preserve">5) </w:t>
      </w:r>
      <w:r w:rsidR="00D31100" w:rsidRPr="00D31100">
        <w:rPr>
          <w:rFonts w:asciiTheme="majorBidi" w:hAnsiTheme="majorBidi" w:cstheme="majorBidi"/>
          <w:sz w:val="24"/>
          <w:szCs w:val="24"/>
          <w:rtl/>
        </w:rPr>
        <w:t xml:space="preserve">יצירת </w:t>
      </w:r>
      <w:r w:rsidR="00D31100" w:rsidRPr="00D31100">
        <w:rPr>
          <w:rFonts w:asciiTheme="majorBidi" w:hAnsiTheme="majorBidi" w:cstheme="majorBidi"/>
          <w:sz w:val="24"/>
          <w:szCs w:val="24"/>
        </w:rPr>
        <w:t>HARD LINK</w:t>
      </w:r>
      <w:r w:rsidR="00D31100" w:rsidRPr="00D31100">
        <w:rPr>
          <w:rFonts w:asciiTheme="majorBidi" w:hAnsiTheme="majorBidi" w:cstheme="majorBidi"/>
          <w:sz w:val="24"/>
          <w:szCs w:val="24"/>
          <w:rtl/>
        </w:rPr>
        <w:t xml:space="preserve"> אפשרית רק בתיקיה שונה מתיקיה שבה נמצא הקובץ ויצירת </w:t>
      </w:r>
      <w:r w:rsidR="00D31100" w:rsidRPr="00D31100">
        <w:rPr>
          <w:rFonts w:asciiTheme="majorBidi" w:hAnsiTheme="majorBidi" w:cstheme="majorBidi"/>
          <w:sz w:val="24"/>
          <w:szCs w:val="24"/>
        </w:rPr>
        <w:t>SOFT LINK</w:t>
      </w:r>
      <w:r w:rsidR="00D31100" w:rsidRPr="00D31100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6D149420" w14:textId="77777777" w:rsidR="007B0AF1" w:rsidRPr="005C58A8" w:rsidRDefault="00DD0097" w:rsidP="005C58A8">
      <w:pPr>
        <w:pStyle w:val="a3"/>
        <w:spacing w:after="0"/>
        <w:ind w:left="116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   </w:t>
      </w:r>
      <w:r w:rsidR="00D31100" w:rsidRPr="00D31100">
        <w:rPr>
          <w:rFonts w:asciiTheme="majorBidi" w:hAnsiTheme="majorBidi" w:cstheme="majorBidi"/>
          <w:sz w:val="24"/>
          <w:szCs w:val="24"/>
          <w:rtl/>
        </w:rPr>
        <w:t xml:space="preserve">אפשרית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100" w:rsidRPr="00D31100">
        <w:rPr>
          <w:rFonts w:asciiTheme="majorBidi" w:hAnsiTheme="majorBidi" w:cstheme="majorBidi"/>
          <w:sz w:val="24"/>
          <w:szCs w:val="24"/>
          <w:rtl/>
        </w:rPr>
        <w:t>גם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D31100" w:rsidRPr="00DD0097">
        <w:rPr>
          <w:rFonts w:asciiTheme="majorBidi" w:hAnsiTheme="majorBidi" w:cstheme="majorBidi"/>
          <w:sz w:val="24"/>
          <w:szCs w:val="24"/>
          <w:rtl/>
        </w:rPr>
        <w:t>בתוך אותה תיקיה</w:t>
      </w:r>
    </w:p>
    <w:p w14:paraId="49837142" w14:textId="77777777" w:rsidR="007B0AF1" w:rsidRPr="002B02CE" w:rsidRDefault="007B0AF1" w:rsidP="007B0AF1">
      <w:pPr>
        <w:spacing w:after="0"/>
        <w:rPr>
          <w:rFonts w:ascii="Times New Roman" w:hAnsi="Times New Roman" w:cs="Times New Roman"/>
          <w:color w:val="C00000"/>
          <w:sz w:val="24"/>
          <w:szCs w:val="24"/>
          <w:rtl/>
        </w:rPr>
      </w:pPr>
    </w:p>
    <w:p w14:paraId="529CBE87" w14:textId="77777777" w:rsidR="00ED362A" w:rsidRPr="00AA533A" w:rsidRDefault="009D7851" w:rsidP="00ED362A">
      <w:pPr>
        <w:pStyle w:val="1"/>
        <w:bidi/>
        <w:spacing w:line="360" w:lineRule="auto"/>
        <w:rPr>
          <w:rFonts w:asciiTheme="majorBidi" w:eastAsia="David" w:hAnsiTheme="majorBidi" w:cstheme="majorBidi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>. (</w:t>
      </w:r>
      <w:r w:rsidR="00C26C9B">
        <w:rPr>
          <w:rFonts w:ascii="Times New Roman" w:hAnsi="Times New Roman" w:cs="Times New Roman" w:hint="cs"/>
          <w:sz w:val="24"/>
          <w:szCs w:val="24"/>
          <w:rtl/>
        </w:rPr>
        <w:t>10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 xml:space="preserve"> נקודות) </w:t>
      </w:r>
      <w:r w:rsidR="00ED362A" w:rsidRPr="00AA533A">
        <w:rPr>
          <w:rFonts w:asciiTheme="majorBidi" w:hAnsiTheme="majorBidi" w:cstheme="majorBidi"/>
          <w:sz w:val="24"/>
          <w:szCs w:val="24"/>
          <w:rtl/>
        </w:rPr>
        <w:t xml:space="preserve">להלן </w:t>
      </w:r>
      <w:r w:rsidR="007B0AF1" w:rsidRPr="00AA533A">
        <w:rPr>
          <w:rFonts w:asciiTheme="majorBidi" w:eastAsia="David" w:hAnsiTheme="majorBidi" w:cstheme="majorBidi"/>
          <w:sz w:val="24"/>
          <w:szCs w:val="24"/>
          <w:rtl/>
        </w:rPr>
        <w:t>טבלת הדפים של תהליך במערכת עם זיכרון וירטואלי</w:t>
      </w:r>
      <w:r w:rsidR="00ED362A"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 בנקודת זמן מסוימת</w:t>
      </w:r>
      <w:r w:rsidR="007B0AF1"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. </w:t>
      </w:r>
    </w:p>
    <w:p w14:paraId="62461ACE" w14:textId="77777777" w:rsidR="00ED362A" w:rsidRPr="00AA533A" w:rsidRDefault="007B0AF1" w:rsidP="00ED362A">
      <w:pPr>
        <w:pStyle w:val="1"/>
        <w:bidi/>
        <w:spacing w:line="360" w:lineRule="auto"/>
        <w:rPr>
          <w:rFonts w:asciiTheme="majorBidi" w:eastAsia="David" w:hAnsiTheme="majorBidi" w:cstheme="majorBidi"/>
          <w:sz w:val="24"/>
          <w:szCs w:val="24"/>
          <w:rtl/>
        </w:rPr>
      </w:pPr>
      <w:r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כל המספרים הם דצימליים, מתחילים מאפס, וכל הכתובות הן כתובות של ביית בזיכרון. </w:t>
      </w:r>
    </w:p>
    <w:p w14:paraId="367F41E7" w14:textId="77777777" w:rsidR="007B0AF1" w:rsidRPr="00AA533A" w:rsidRDefault="007B0AF1" w:rsidP="00ED362A">
      <w:pPr>
        <w:pStyle w:val="1"/>
        <w:bidi/>
        <w:spacing w:line="360" w:lineRule="auto"/>
        <w:rPr>
          <w:rFonts w:asciiTheme="majorBidi" w:eastAsia="David" w:hAnsiTheme="majorBidi" w:cstheme="majorBidi"/>
          <w:sz w:val="24"/>
          <w:szCs w:val="24"/>
        </w:rPr>
      </w:pPr>
      <w:r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גודל הדף הוא </w:t>
      </w:r>
      <w:r w:rsidR="00ED362A" w:rsidRPr="00AA533A">
        <w:rPr>
          <w:rFonts w:asciiTheme="majorBidi" w:eastAsia="David" w:hAnsiTheme="majorBidi" w:cstheme="majorBidi"/>
          <w:sz w:val="24"/>
          <w:szCs w:val="24"/>
          <w:rtl/>
        </w:rPr>
        <w:t>2048</w:t>
      </w:r>
      <w:r w:rsidR="003E4D35"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 </w:t>
      </w:r>
      <w:r w:rsidRPr="00AA533A">
        <w:rPr>
          <w:rFonts w:asciiTheme="majorBidi" w:eastAsia="David" w:hAnsiTheme="majorBidi" w:cstheme="majorBidi"/>
          <w:sz w:val="24"/>
          <w:szCs w:val="24"/>
          <w:rtl/>
        </w:rPr>
        <w:t>ב</w:t>
      </w:r>
      <w:r w:rsidR="00ED362A" w:rsidRPr="00AA533A">
        <w:rPr>
          <w:rFonts w:asciiTheme="majorBidi" w:eastAsia="David" w:hAnsiTheme="majorBidi" w:cstheme="majorBidi"/>
          <w:sz w:val="24"/>
          <w:szCs w:val="24"/>
          <w:rtl/>
        </w:rPr>
        <w:t>ת</w:t>
      </w:r>
      <w:r w:rsidRPr="00AA533A">
        <w:rPr>
          <w:rFonts w:asciiTheme="majorBidi" w:eastAsia="David" w:hAnsiTheme="majorBidi" w:cstheme="majorBidi"/>
          <w:sz w:val="24"/>
          <w:szCs w:val="24"/>
          <w:rtl/>
        </w:rPr>
        <w:t>ים</w:t>
      </w:r>
      <w:r w:rsidR="003E4D35" w:rsidRPr="00AA533A">
        <w:rPr>
          <w:rFonts w:asciiTheme="majorBidi" w:eastAsia="David" w:hAnsiTheme="majorBidi" w:cstheme="majorBidi"/>
          <w:sz w:val="24"/>
          <w:szCs w:val="24"/>
          <w:rtl/>
        </w:rPr>
        <w:t>(</w:t>
      </w:r>
      <w:r w:rsidR="00ED362A"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 </w:t>
      </w:r>
      <w:r w:rsidR="00ED362A" w:rsidRPr="00AA533A">
        <w:rPr>
          <w:rFonts w:asciiTheme="majorBidi" w:eastAsia="David" w:hAnsiTheme="majorBidi" w:cstheme="majorBidi"/>
          <w:sz w:val="24"/>
          <w:szCs w:val="24"/>
        </w:rPr>
        <w:t xml:space="preserve"> </w:t>
      </w:r>
      <w:r w:rsidR="003E4D35" w:rsidRPr="00AA533A">
        <w:rPr>
          <w:rFonts w:asciiTheme="majorBidi" w:eastAsia="David" w:hAnsiTheme="majorBidi" w:cstheme="majorBidi"/>
          <w:sz w:val="24"/>
          <w:szCs w:val="24"/>
        </w:rPr>
        <w:t>KB</w:t>
      </w:r>
      <w:r w:rsidR="00ED362A" w:rsidRPr="00AA533A">
        <w:rPr>
          <w:rFonts w:asciiTheme="majorBidi" w:eastAsia="David" w:hAnsiTheme="majorBidi" w:cstheme="majorBidi"/>
          <w:sz w:val="24"/>
          <w:szCs w:val="24"/>
        </w:rPr>
        <w:t>yte</w:t>
      </w:r>
      <w:r w:rsidR="00ED362A"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2 </w:t>
      </w:r>
      <w:r w:rsidR="003E4D35" w:rsidRPr="00AA533A">
        <w:rPr>
          <w:rFonts w:asciiTheme="majorBidi" w:eastAsia="David" w:hAnsiTheme="majorBidi" w:cstheme="majorBidi"/>
          <w:sz w:val="24"/>
          <w:szCs w:val="24"/>
          <w:rtl/>
        </w:rPr>
        <w:t>)</w:t>
      </w:r>
      <w:r w:rsidRPr="00AA533A">
        <w:rPr>
          <w:rFonts w:asciiTheme="majorBidi" w:eastAsia="David" w:hAnsiTheme="majorBidi" w:cstheme="majorBidi"/>
          <w:sz w:val="24"/>
          <w:szCs w:val="24"/>
          <w:rtl/>
        </w:rPr>
        <w:t>.</w:t>
      </w:r>
    </w:p>
    <w:tbl>
      <w:tblPr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0"/>
        <w:gridCol w:w="1047"/>
        <w:gridCol w:w="1513"/>
      </w:tblGrid>
      <w:tr w:rsidR="006971F3" w:rsidRPr="00AA533A" w14:paraId="33368D53" w14:textId="77777777" w:rsidTr="00FC48EB">
        <w:trPr>
          <w:trHeight w:val="34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0186E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Frame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01D0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Valid bit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057D7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Page Number</w:t>
            </w:r>
          </w:p>
        </w:tc>
      </w:tr>
      <w:tr w:rsidR="006971F3" w:rsidRPr="00AA533A" w14:paraId="49A9D88D" w14:textId="77777777" w:rsidTr="00FC48EB">
        <w:trPr>
          <w:trHeight w:val="343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88829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7305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  <w:rtl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576C3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0</w:t>
            </w:r>
          </w:p>
        </w:tc>
      </w:tr>
      <w:tr w:rsidR="006971F3" w:rsidRPr="00AA533A" w14:paraId="726E3334" w14:textId="77777777" w:rsidTr="00FC48EB">
        <w:trPr>
          <w:trHeight w:val="29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7E88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  <w:rtl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D629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C9EB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1</w:t>
            </w:r>
          </w:p>
        </w:tc>
      </w:tr>
      <w:tr w:rsidR="006971F3" w:rsidRPr="00AA533A" w14:paraId="42E8C8E2" w14:textId="77777777" w:rsidTr="00FC48EB">
        <w:trPr>
          <w:trHeight w:val="34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5565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  <w:rtl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  <w:rtl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AEC6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CCCC7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  <w:rtl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2</w:t>
            </w:r>
          </w:p>
        </w:tc>
      </w:tr>
      <w:tr w:rsidR="006971F3" w:rsidRPr="00AA533A" w14:paraId="7070AA03" w14:textId="77777777" w:rsidTr="00FC48EB">
        <w:trPr>
          <w:trHeight w:val="341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F50BA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  <w:rtl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  <w:rtl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EC7B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  <w:rtl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4D65E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3</w:t>
            </w:r>
          </w:p>
        </w:tc>
      </w:tr>
      <w:tr w:rsidR="006971F3" w:rsidRPr="00AA533A" w14:paraId="476CF895" w14:textId="77777777" w:rsidTr="00FC48EB">
        <w:trPr>
          <w:trHeight w:val="29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3B70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  <w:rtl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0564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8EAB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4</w:t>
            </w:r>
          </w:p>
        </w:tc>
      </w:tr>
      <w:tr w:rsidR="006971F3" w:rsidRPr="00AA533A" w14:paraId="4783D568" w14:textId="77777777" w:rsidTr="00FC48EB">
        <w:trPr>
          <w:trHeight w:val="2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4A64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  <w:rtl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A523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FC25" w14:textId="77777777" w:rsidR="006971F3" w:rsidRPr="00AA533A" w:rsidRDefault="006971F3" w:rsidP="00857B34">
            <w:pPr>
              <w:pStyle w:val="1"/>
              <w:bidi/>
              <w:spacing w:line="240" w:lineRule="auto"/>
              <w:jc w:val="both"/>
              <w:rPr>
                <w:rFonts w:asciiTheme="majorBidi" w:eastAsia="David" w:hAnsiTheme="majorBidi" w:cstheme="majorBidi"/>
                <w:sz w:val="24"/>
                <w:szCs w:val="24"/>
              </w:rPr>
            </w:pPr>
            <w:r w:rsidRPr="00AA533A">
              <w:rPr>
                <w:rFonts w:asciiTheme="majorBidi" w:eastAsia="David" w:hAnsiTheme="majorBidi" w:cstheme="majorBidi"/>
                <w:sz w:val="24"/>
                <w:szCs w:val="24"/>
              </w:rPr>
              <w:t>5</w:t>
            </w:r>
          </w:p>
        </w:tc>
      </w:tr>
    </w:tbl>
    <w:p w14:paraId="279ED8F0" w14:textId="77777777" w:rsidR="00A553C7" w:rsidRDefault="00A553C7" w:rsidP="0063393C">
      <w:pPr>
        <w:spacing w:after="0"/>
        <w:rPr>
          <w:rFonts w:ascii="David" w:eastAsia="David" w:hAnsi="David" w:cs="David"/>
          <w:sz w:val="24"/>
          <w:szCs w:val="24"/>
          <w:rtl/>
        </w:rPr>
      </w:pPr>
    </w:p>
    <w:p w14:paraId="13F54715" w14:textId="77777777" w:rsidR="007B0AF1" w:rsidRPr="00AA533A" w:rsidRDefault="007B0AF1" w:rsidP="0063393C">
      <w:pPr>
        <w:spacing w:after="0"/>
        <w:rPr>
          <w:rFonts w:asciiTheme="majorBidi" w:eastAsia="David" w:hAnsiTheme="majorBidi" w:cstheme="majorBidi"/>
          <w:sz w:val="24"/>
          <w:szCs w:val="24"/>
          <w:rtl/>
        </w:rPr>
      </w:pPr>
      <w:r w:rsidRPr="00AA533A">
        <w:rPr>
          <w:rFonts w:asciiTheme="majorBidi" w:eastAsia="David" w:hAnsiTheme="majorBidi" w:cstheme="majorBidi"/>
          <w:sz w:val="24"/>
          <w:szCs w:val="24"/>
          <w:rtl/>
        </w:rPr>
        <w:t>לאיז</w:t>
      </w:r>
      <w:r w:rsidR="0063393C" w:rsidRPr="00AA533A">
        <w:rPr>
          <w:rFonts w:asciiTheme="majorBidi" w:eastAsia="David" w:hAnsiTheme="majorBidi" w:cstheme="majorBidi"/>
          <w:sz w:val="24"/>
          <w:szCs w:val="24"/>
          <w:rtl/>
        </w:rPr>
        <w:t>ו</w:t>
      </w:r>
      <w:r w:rsidR="009D0120"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 כתוב</w:t>
      </w:r>
      <w:r w:rsidRPr="00AA533A">
        <w:rPr>
          <w:rFonts w:asciiTheme="majorBidi" w:eastAsia="David" w:hAnsiTheme="majorBidi" w:cstheme="majorBidi"/>
          <w:sz w:val="24"/>
          <w:szCs w:val="24"/>
          <w:rtl/>
        </w:rPr>
        <w:t>ת פיזית, אם יש כזו</w:t>
      </w:r>
      <w:r w:rsidR="009D0120" w:rsidRPr="00AA533A">
        <w:rPr>
          <w:rFonts w:asciiTheme="majorBidi" w:eastAsia="David" w:hAnsiTheme="majorBidi" w:cstheme="majorBidi"/>
          <w:sz w:val="24"/>
          <w:szCs w:val="24"/>
          <w:rtl/>
        </w:rPr>
        <w:t>, ימופ</w:t>
      </w:r>
      <w:r w:rsidR="003E4D35" w:rsidRPr="00AA533A">
        <w:rPr>
          <w:rFonts w:asciiTheme="majorBidi" w:eastAsia="David" w:hAnsiTheme="majorBidi" w:cstheme="majorBidi"/>
          <w:sz w:val="24"/>
          <w:szCs w:val="24"/>
          <w:rtl/>
        </w:rPr>
        <w:t>ה</w:t>
      </w:r>
      <w:r w:rsidR="009D0120"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 הכתובת הוירטואלי</w:t>
      </w:r>
      <w:r w:rsidRPr="00AA533A">
        <w:rPr>
          <w:rFonts w:asciiTheme="majorBidi" w:eastAsia="David" w:hAnsiTheme="majorBidi" w:cstheme="majorBidi"/>
          <w:sz w:val="24"/>
          <w:szCs w:val="24"/>
          <w:rtl/>
        </w:rPr>
        <w:t>ת הבא</w:t>
      </w:r>
      <w:r w:rsidR="003E4D35" w:rsidRPr="00AA533A">
        <w:rPr>
          <w:rFonts w:asciiTheme="majorBidi" w:eastAsia="David" w:hAnsiTheme="majorBidi" w:cstheme="majorBidi"/>
          <w:sz w:val="24"/>
          <w:szCs w:val="24"/>
          <w:rtl/>
        </w:rPr>
        <w:t>ה</w:t>
      </w:r>
      <w:r w:rsidRPr="00AA533A">
        <w:rPr>
          <w:rFonts w:asciiTheme="majorBidi" w:eastAsia="David" w:hAnsiTheme="majorBidi" w:cstheme="majorBidi"/>
          <w:sz w:val="24"/>
          <w:szCs w:val="24"/>
          <w:rtl/>
        </w:rPr>
        <w:t xml:space="preserve">: </w:t>
      </w:r>
      <w:r w:rsidR="003E4D35" w:rsidRPr="00AA533A">
        <w:rPr>
          <w:rFonts w:asciiTheme="majorBidi" w:eastAsia="David" w:hAnsiTheme="majorBidi" w:cstheme="majorBidi"/>
          <w:sz w:val="24"/>
          <w:szCs w:val="24"/>
          <w:rtl/>
        </w:rPr>
        <w:t>5000 ?</w:t>
      </w:r>
    </w:p>
    <w:p w14:paraId="43B4A694" w14:textId="77777777" w:rsidR="007B0AF1" w:rsidRDefault="007B0AF1" w:rsidP="007B0AF1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4674D37" w14:textId="77777777" w:rsidR="007B0AF1" w:rsidRDefault="007B0AF1" w:rsidP="00ED362A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1) </w:t>
      </w:r>
      <w:r w:rsidR="00ED362A">
        <w:rPr>
          <w:rFonts w:ascii="Times New Roman" w:hAnsi="Times New Roman" w:cs="Times New Roman" w:hint="cs"/>
          <w:sz w:val="24"/>
          <w:szCs w:val="24"/>
          <w:rtl/>
        </w:rPr>
        <w:t>2952</w:t>
      </w:r>
    </w:p>
    <w:p w14:paraId="0A09FB78" w14:textId="77777777" w:rsidR="007B0AF1" w:rsidRDefault="007B0AF1" w:rsidP="00ED362A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2) </w:t>
      </w:r>
      <w:r w:rsidR="00ED362A">
        <w:rPr>
          <w:rFonts w:ascii="Times New Roman" w:hAnsi="Times New Roman" w:cs="Times New Roman" w:hint="cs"/>
          <w:sz w:val="24"/>
          <w:szCs w:val="24"/>
          <w:rtl/>
        </w:rPr>
        <w:t>5000</w:t>
      </w:r>
    </w:p>
    <w:p w14:paraId="3C00DED2" w14:textId="77777777" w:rsidR="007B0AF1" w:rsidRDefault="007B0AF1" w:rsidP="00ED362A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3) </w:t>
      </w:r>
      <w:r w:rsidR="00ED362A">
        <w:rPr>
          <w:rFonts w:ascii="Times New Roman" w:hAnsi="Times New Roman" w:cs="Times New Roman" w:hint="cs"/>
          <w:sz w:val="24"/>
          <w:szCs w:val="24"/>
          <w:rtl/>
        </w:rPr>
        <w:t>9096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</w:p>
    <w:p w14:paraId="0870E8EC" w14:textId="77777777" w:rsidR="007B0AF1" w:rsidRDefault="007B0AF1" w:rsidP="00ED362A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4) </w:t>
      </w:r>
      <w:r w:rsidR="00ED362A">
        <w:rPr>
          <w:rFonts w:ascii="Times New Roman" w:hAnsi="Times New Roman" w:cs="Times New Roman" w:hint="cs"/>
          <w:sz w:val="24"/>
          <w:szCs w:val="24"/>
          <w:rtl/>
        </w:rPr>
        <w:t>2953</w:t>
      </w:r>
    </w:p>
    <w:p w14:paraId="6EA455E9" w14:textId="77777777" w:rsidR="007B0AF1" w:rsidRPr="005C58A8" w:rsidRDefault="007B0AF1" w:rsidP="005C58A8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  5) </w:t>
      </w:r>
      <w:r w:rsidR="00326C18">
        <w:rPr>
          <w:rFonts w:ascii="Times New Roman" w:hAnsi="Times New Roman" w:cs="Times New Roman" w:hint="cs"/>
          <w:sz w:val="24"/>
          <w:szCs w:val="24"/>
          <w:rtl/>
        </w:rPr>
        <w:t>לא ניתן לחשב</w:t>
      </w:r>
    </w:p>
    <w:p w14:paraId="3180C3FB" w14:textId="77777777" w:rsidR="0063393C" w:rsidRDefault="0063393C" w:rsidP="00FC48EB">
      <w:pPr>
        <w:bidi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33EB433C" w14:textId="77777777" w:rsidR="007B0AF1" w:rsidRDefault="007B0AF1" w:rsidP="00F80156">
      <w:pPr>
        <w:spacing w:after="0"/>
        <w:rPr>
          <w:rFonts w:ascii="David" w:eastAsia="David" w:hAnsi="David" w:cs="David"/>
          <w:sz w:val="24"/>
          <w:szCs w:val="24"/>
          <w:rtl/>
        </w:rPr>
      </w:pPr>
      <w:r w:rsidRPr="003844F8">
        <w:rPr>
          <w:rFonts w:asciiTheme="majorBidi" w:eastAsia="David" w:hAnsiTheme="majorBidi" w:cstheme="majorBidi"/>
          <w:sz w:val="24"/>
          <w:szCs w:val="24"/>
          <w:rtl/>
        </w:rPr>
        <w:t>1</w:t>
      </w:r>
      <w:r w:rsidR="009D7851">
        <w:rPr>
          <w:rFonts w:asciiTheme="majorBidi" w:eastAsia="David" w:hAnsiTheme="majorBidi" w:cstheme="majorBidi"/>
          <w:sz w:val="24"/>
          <w:szCs w:val="24"/>
        </w:rPr>
        <w:t>1</w:t>
      </w:r>
      <w:r w:rsidRPr="003844F8">
        <w:rPr>
          <w:rFonts w:asciiTheme="majorBidi" w:eastAsia="David" w:hAnsiTheme="majorBidi" w:cstheme="majorBidi"/>
          <w:sz w:val="24"/>
          <w:szCs w:val="24"/>
          <w:rtl/>
        </w:rPr>
        <w:t>.</w:t>
      </w:r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Times New Roman" w:hint="cs"/>
          <w:sz w:val="24"/>
          <w:szCs w:val="24"/>
          <w:rtl/>
        </w:rPr>
        <w:t>(5 נקודות)</w:t>
      </w:r>
      <w:r>
        <w:rPr>
          <w:rFonts w:ascii="David" w:eastAsia="David" w:hAnsi="David" w:cs="David" w:hint="cs"/>
          <w:sz w:val="24"/>
          <w:szCs w:val="24"/>
          <w:rtl/>
        </w:rPr>
        <w:t xml:space="preserve"> האם יש שגיאות בטבלת הדפים משאלה 1</w:t>
      </w:r>
      <w:r w:rsidR="00F80156">
        <w:rPr>
          <w:rFonts w:ascii="David" w:eastAsia="David" w:hAnsi="David" w:cs="David" w:hint="cs"/>
          <w:sz w:val="24"/>
          <w:szCs w:val="24"/>
          <w:rtl/>
        </w:rPr>
        <w:t>0</w:t>
      </w:r>
      <w:r>
        <w:rPr>
          <w:rFonts w:ascii="David" w:eastAsia="David" w:hAnsi="David" w:cs="David" w:hint="cs"/>
          <w:sz w:val="24"/>
          <w:szCs w:val="24"/>
          <w:rtl/>
        </w:rPr>
        <w:t xml:space="preserve"> ואם כן,</w:t>
      </w:r>
      <w:r w:rsidR="007C22F2">
        <w:rPr>
          <w:rFonts w:ascii="David" w:eastAsia="David" w:hAnsi="David" w:cs="David" w:hint="cs"/>
          <w:sz w:val="24"/>
          <w:szCs w:val="24"/>
          <w:rtl/>
        </w:rPr>
        <w:t xml:space="preserve"> מה הן? נא לסמן את התשובה המדוי</w:t>
      </w:r>
      <w:r>
        <w:rPr>
          <w:rFonts w:ascii="David" w:eastAsia="David" w:hAnsi="David" w:cs="David" w:hint="cs"/>
          <w:sz w:val="24"/>
          <w:szCs w:val="24"/>
          <w:rtl/>
        </w:rPr>
        <w:t>קת ביותר.</w:t>
      </w:r>
    </w:p>
    <w:p w14:paraId="637F2079" w14:textId="77777777" w:rsidR="007B0AF1" w:rsidRDefault="007B0AF1" w:rsidP="007B0AF1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 w:rsidRPr="007A42D2">
        <w:rPr>
          <w:rFonts w:ascii="Times New Roman" w:hAnsi="Times New Roman" w:cs="Times New Roman" w:hint="cs"/>
          <w:sz w:val="24"/>
          <w:szCs w:val="24"/>
          <w:rtl/>
        </w:rPr>
        <w:t>1)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אין שגיאות</w:t>
      </w:r>
    </w:p>
    <w:p w14:paraId="1F0DAD55" w14:textId="77777777" w:rsidR="007B0AF1" w:rsidRDefault="007B0AF1" w:rsidP="007B0AF1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2) יש- דף 5 נמצא במסגרת 0 שמספרה נמוך יותר ממספר המסגרת שדף 0 נמצא בה</w:t>
      </w:r>
    </w:p>
    <w:p w14:paraId="6ABF5484" w14:textId="77777777" w:rsidR="007B0AF1" w:rsidRDefault="007B0AF1" w:rsidP="00F80156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3) יש רק שגיאה אחת- דף 0 ודף </w:t>
      </w:r>
      <w:r w:rsidR="00F80156">
        <w:rPr>
          <w:rFonts w:ascii="Times New Roman" w:hAnsi="Times New Roman" w:cs="Times New Roman" w:hint="cs"/>
          <w:sz w:val="24"/>
          <w:szCs w:val="24"/>
          <w:rtl/>
        </w:rPr>
        <w:t>2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נמצאים(נוכחים) במסגרת עם אותו מספר, הדבר אינו תקין</w:t>
      </w:r>
    </w:p>
    <w:p w14:paraId="491A4676" w14:textId="77777777" w:rsidR="007B0AF1" w:rsidRDefault="007B0AF1" w:rsidP="007B0AF1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4) יש</w:t>
      </w:r>
      <w:r w:rsidRPr="00586EE0">
        <w:rPr>
          <w:rFonts w:ascii="Times New Roman" w:hAnsi="Times New Roman" w:cs="Times New Roman" w:hint="cs"/>
          <w:sz w:val="24"/>
          <w:szCs w:val="24"/>
          <w:rtl/>
        </w:rPr>
        <w:t xml:space="preserve"> </w:t>
      </w:r>
      <w:r w:rsidR="00F80156">
        <w:rPr>
          <w:rFonts w:ascii="Times New Roman" w:hAnsi="Times New Roman" w:cs="Times New Roman" w:hint="cs"/>
          <w:sz w:val="24"/>
          <w:szCs w:val="24"/>
          <w:rtl/>
        </w:rPr>
        <w:t>שגיאה אחת - דף 3 נמצא(נוכח) במסגרת עם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מספר</w:t>
      </w:r>
      <w:r w:rsidR="00F80156">
        <w:rPr>
          <w:rFonts w:ascii="Times New Roman" w:hAnsi="Times New Roman" w:cs="Times New Roman" w:hint="cs"/>
          <w:sz w:val="24"/>
          <w:szCs w:val="24"/>
          <w:rtl/>
        </w:rPr>
        <w:t xml:space="preserve"> ששווה למספר הדף</w:t>
      </w:r>
      <w:r>
        <w:rPr>
          <w:rFonts w:ascii="Times New Roman" w:hAnsi="Times New Roman" w:cs="Times New Roman" w:hint="cs"/>
          <w:sz w:val="24"/>
          <w:szCs w:val="24"/>
          <w:rtl/>
        </w:rPr>
        <w:t>, הדבר אינו תקין</w:t>
      </w:r>
      <w:r w:rsidR="00F80156">
        <w:rPr>
          <w:rFonts w:ascii="Times New Roman" w:hAnsi="Times New Roman" w:cs="Times New Roman" w:hint="cs"/>
          <w:sz w:val="24"/>
          <w:szCs w:val="24"/>
          <w:rtl/>
        </w:rPr>
        <w:t xml:space="preserve"> בזיכרון וירטואלי</w:t>
      </w:r>
    </w:p>
    <w:p w14:paraId="100DF609" w14:textId="77777777" w:rsidR="007B0AF1" w:rsidRPr="007A42D2" w:rsidRDefault="007B0AF1" w:rsidP="003F6999">
      <w:pPr>
        <w:spacing w:after="0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5</w:t>
      </w:r>
      <w:r w:rsidR="00F80156">
        <w:rPr>
          <w:rFonts w:ascii="Times New Roman" w:hAnsi="Times New Roman" w:cs="Times New Roman" w:hint="cs"/>
          <w:sz w:val="24"/>
          <w:szCs w:val="24"/>
          <w:rtl/>
        </w:rPr>
        <w:t>) יש 2 שגיאות- גם דף 0 וגם דף 2</w:t>
      </w:r>
      <w:r>
        <w:rPr>
          <w:rFonts w:ascii="Times New Roman" w:hAnsi="Times New Roman" w:cs="Times New Roman" w:hint="cs"/>
          <w:sz w:val="24"/>
          <w:szCs w:val="24"/>
          <w:rtl/>
        </w:rPr>
        <w:t xml:space="preserve"> נמצאים(נוכחים) במסגרת עם אותו מספר, הדבר אינו תקין</w:t>
      </w:r>
    </w:p>
    <w:p w14:paraId="02A47098" w14:textId="77777777" w:rsidR="007B0AF1" w:rsidRDefault="007B0AF1" w:rsidP="007B0AF1">
      <w:pPr>
        <w:pStyle w:val="HTML"/>
        <w:shd w:val="clear" w:color="auto" w:fill="F8F9FA"/>
        <w:spacing w:line="309" w:lineRule="atLeast"/>
        <w:rPr>
          <w:rFonts w:ascii="Times New Roman" w:hAnsi="Times New Roman" w:cs="Times New Roman"/>
          <w:sz w:val="24"/>
          <w:szCs w:val="24"/>
        </w:rPr>
      </w:pPr>
    </w:p>
    <w:p w14:paraId="798028F8" w14:textId="77777777" w:rsidR="00E9221A" w:rsidRPr="000E0978" w:rsidRDefault="009D7851" w:rsidP="002179F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  <w:r w:rsidRPr="00CD6499">
        <w:rPr>
          <w:rFonts w:asciiTheme="majorBidi" w:eastAsia="Times New Roman" w:hAnsiTheme="majorBidi" w:cstheme="majorBidi"/>
          <w:sz w:val="24"/>
          <w:szCs w:val="24"/>
        </w:rPr>
        <w:t>12</w:t>
      </w:r>
      <w:r w:rsidR="007B0AF1" w:rsidRPr="00CD6499">
        <w:rPr>
          <w:rFonts w:asciiTheme="majorBidi" w:eastAsia="Times New Roman" w:hAnsiTheme="majorBidi" w:cstheme="majorBidi"/>
          <w:sz w:val="24"/>
          <w:szCs w:val="24"/>
          <w:rtl/>
        </w:rPr>
        <w:t>. (</w:t>
      </w:r>
      <w:r w:rsidR="00C26C9B" w:rsidRPr="00CD6499">
        <w:rPr>
          <w:rFonts w:asciiTheme="majorBidi" w:eastAsia="Times New Roman" w:hAnsiTheme="majorBidi" w:cstheme="majorBidi"/>
          <w:sz w:val="24"/>
          <w:szCs w:val="24"/>
          <w:rtl/>
        </w:rPr>
        <w:t>5</w:t>
      </w:r>
      <w:r w:rsidR="007B0AF1" w:rsidRPr="00CD6499">
        <w:rPr>
          <w:rFonts w:asciiTheme="majorBidi" w:eastAsia="Times New Roman" w:hAnsiTheme="majorBidi" w:cstheme="majorBidi"/>
          <w:sz w:val="24"/>
          <w:szCs w:val="24"/>
          <w:rtl/>
        </w:rPr>
        <w:t xml:space="preserve"> נקודות) </w:t>
      </w:r>
      <w:r w:rsidR="0087331E" w:rsidRPr="000E0978">
        <w:rPr>
          <w:rFonts w:asciiTheme="majorBidi" w:hAnsiTheme="majorBidi" w:cstheme="majorBidi" w:hint="cs"/>
          <w:sz w:val="24"/>
          <w:szCs w:val="24"/>
          <w:rtl/>
        </w:rPr>
        <w:t>ניתן</w:t>
      </w:r>
      <w:r w:rsidR="0087331E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87331E" w:rsidRPr="000E0978">
        <w:rPr>
          <w:rFonts w:asciiTheme="majorBidi" w:hAnsiTheme="majorBidi" w:cstheme="majorBidi"/>
          <w:sz w:val="24"/>
          <w:szCs w:val="24"/>
          <w:rtl/>
        </w:rPr>
        <w:t>ליצור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איזור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של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זיכרון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משותף</w:t>
      </w:r>
      <w:r w:rsidR="002179F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179FC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SHARED </w:t>
      </w:r>
      <w:r w:rsidR="0087331E" w:rsidRPr="000E0978">
        <w:rPr>
          <w:rFonts w:asciiTheme="majorBidi" w:hAnsiTheme="majorBidi" w:cstheme="majorBidi"/>
          <w:sz w:val="24"/>
          <w:szCs w:val="24"/>
        </w:rPr>
        <w:t xml:space="preserve">MEMORY </w:t>
      </w:r>
      <w:r w:rsidR="002179FC" w:rsidRPr="002179FC">
        <w:rPr>
          <w:rFonts w:asciiTheme="majorBidi" w:hAnsiTheme="majorBidi" w:cstheme="majorBidi" w:hint="cs"/>
          <w:color w:val="FF0000"/>
          <w:sz w:val="24"/>
          <w:szCs w:val="24"/>
          <w:rtl/>
        </w:rPr>
        <w:t>(אזור זיכרון הנוצר ע"י מערכת הפעלה</w:t>
      </w:r>
      <w:r w:rsidR="005C58A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עם הרשאות גישה לכמה תהליכים</w:t>
      </w:r>
      <w:r w:rsidR="002179FC" w:rsidRPr="002179FC">
        <w:rPr>
          <w:rFonts w:asciiTheme="majorBidi" w:hAnsiTheme="majorBidi" w:cstheme="majorBidi" w:hint="cs"/>
          <w:color w:val="FF0000"/>
          <w:sz w:val="24"/>
          <w:szCs w:val="24"/>
          <w:rtl/>
        </w:rPr>
        <w:t>)</w:t>
      </w:r>
      <w:r w:rsidR="002179F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87331E" w:rsidRPr="000E0978">
        <w:rPr>
          <w:rFonts w:asciiTheme="majorBidi" w:hAnsiTheme="majorBidi" w:cstheme="majorBidi"/>
          <w:sz w:val="24"/>
          <w:szCs w:val="24"/>
          <w:rtl/>
        </w:rPr>
        <w:t>בין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שני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 xml:space="preserve">תהליכים </w:t>
      </w:r>
      <w:r w:rsidR="00E9221A" w:rsidRPr="000E0978">
        <w:rPr>
          <w:rFonts w:asciiTheme="majorBidi" w:hAnsiTheme="majorBidi" w:cstheme="majorBidi"/>
          <w:sz w:val="24"/>
          <w:szCs w:val="24"/>
        </w:rPr>
        <w:t>PROCESSES</w:t>
      </w:r>
      <w:r w:rsidR="0087331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ע</w:t>
      </w:r>
      <w:r w:rsidR="00E9221A" w:rsidRPr="000E0978">
        <w:rPr>
          <w:rFonts w:asciiTheme="majorBidi" w:hAnsiTheme="majorBidi" w:cstheme="majorBidi"/>
          <w:sz w:val="24"/>
          <w:szCs w:val="24"/>
        </w:rPr>
        <w:t>"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 xml:space="preserve">י </w:t>
      </w:r>
      <w:r w:rsidR="0087331E">
        <w:rPr>
          <w:rFonts w:asciiTheme="majorBidi" w:hAnsiTheme="majorBidi" w:cstheme="majorBidi" w:hint="cs"/>
          <w:sz w:val="24"/>
          <w:szCs w:val="24"/>
          <w:rtl/>
        </w:rPr>
        <w:t xml:space="preserve">כך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שבכל טבלת הדפים יהיו מצביעים לאזור המשותף של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שני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87331E" w:rsidRPr="000E0978">
        <w:rPr>
          <w:rFonts w:asciiTheme="majorBidi" w:hAnsiTheme="majorBidi" w:cstheme="majorBidi" w:hint="cs"/>
          <w:sz w:val="24"/>
          <w:szCs w:val="24"/>
          <w:rtl/>
        </w:rPr>
        <w:t>התהליכ</w:t>
      </w:r>
      <w:r w:rsidR="0087331E">
        <w:rPr>
          <w:rFonts w:asciiTheme="majorBidi" w:hAnsiTheme="majorBidi" w:cstheme="majorBidi" w:hint="cs"/>
          <w:sz w:val="24"/>
          <w:szCs w:val="24"/>
          <w:rtl/>
        </w:rPr>
        <w:t>ים.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במצב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זה:</w:t>
      </w:r>
    </w:p>
    <w:p w14:paraId="44B0A350" w14:textId="77777777" w:rsidR="00E9221A" w:rsidRPr="000E0978" w:rsidRDefault="00E9221A" w:rsidP="00E9221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  <w:rtl/>
        </w:rPr>
      </w:pPr>
    </w:p>
    <w:p w14:paraId="47761026" w14:textId="77777777" w:rsidR="00E9221A" w:rsidRPr="000E0978" w:rsidRDefault="00E9221A" w:rsidP="000E097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296"/>
        <w:rPr>
          <w:rFonts w:asciiTheme="majorBidi" w:hAnsiTheme="majorBidi" w:cstheme="majorBidi"/>
          <w:sz w:val="24"/>
          <w:szCs w:val="24"/>
          <w:rtl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>האזור המשותף חייב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sz w:val="24"/>
          <w:szCs w:val="24"/>
          <w:rtl/>
        </w:rPr>
        <w:t>להיות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sz w:val="24"/>
          <w:szCs w:val="24"/>
          <w:rtl/>
        </w:rPr>
        <w:t>ממופה</w:t>
      </w:r>
      <w:r w:rsidR="002179FC" w:rsidRPr="002179FC">
        <w:rPr>
          <w:rFonts w:asciiTheme="majorBidi" w:hAnsiTheme="majorBidi" w:cstheme="majorBidi" w:hint="cs"/>
          <w:color w:val="FF0000"/>
          <w:sz w:val="24"/>
          <w:szCs w:val="24"/>
          <w:rtl/>
        </w:rPr>
        <w:t>(משויך)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b/>
          <w:bCs/>
          <w:sz w:val="24"/>
          <w:szCs w:val="24"/>
          <w:rtl/>
        </w:rPr>
        <w:t>לאותה</w:t>
      </w:r>
      <w:r w:rsidRPr="000E097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b/>
          <w:bCs/>
          <w:sz w:val="24"/>
          <w:szCs w:val="24"/>
          <w:rtl/>
        </w:rPr>
        <w:t>כתובת</w:t>
      </w:r>
      <w:r w:rsidRPr="000E097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b/>
          <w:bCs/>
          <w:sz w:val="24"/>
          <w:szCs w:val="24"/>
          <w:rtl/>
        </w:rPr>
        <w:t>וירטואלית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sz w:val="24"/>
          <w:szCs w:val="24"/>
          <w:rtl/>
        </w:rPr>
        <w:t>במרחבי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sz w:val="24"/>
          <w:szCs w:val="24"/>
          <w:rtl/>
        </w:rPr>
        <w:t>הכתובות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sz w:val="24"/>
          <w:szCs w:val="24"/>
          <w:rtl/>
        </w:rPr>
        <w:t>של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sz w:val="24"/>
          <w:szCs w:val="24"/>
          <w:rtl/>
        </w:rPr>
        <w:t>שני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Pr="000E0978">
        <w:rPr>
          <w:rFonts w:asciiTheme="majorBidi" w:hAnsiTheme="majorBidi" w:cstheme="majorBidi"/>
          <w:sz w:val="24"/>
          <w:szCs w:val="24"/>
          <w:rtl/>
        </w:rPr>
        <w:t>התהליכים.</w:t>
      </w:r>
      <w:r w:rsidRPr="000E0978">
        <w:rPr>
          <w:rFonts w:asciiTheme="majorBidi" w:hAnsiTheme="majorBidi" w:cstheme="majorBidi"/>
          <w:sz w:val="24"/>
          <w:szCs w:val="24"/>
        </w:rPr>
        <w:t xml:space="preserve"> </w:t>
      </w:r>
    </w:p>
    <w:p w14:paraId="175664B6" w14:textId="77777777" w:rsidR="00E9221A" w:rsidRPr="000E0978" w:rsidRDefault="000E0978" w:rsidP="000E0978">
      <w:pPr>
        <w:pStyle w:val="a3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296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כאשר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אחד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התהליכים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פונה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לכתובת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משותפת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ויש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page fault 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, אזי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שני התהליכים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 xml:space="preserve">יחסמו </w:t>
      </w:r>
      <w:r w:rsidR="00E9221A" w:rsidRPr="000E0978">
        <w:rPr>
          <w:rFonts w:asciiTheme="majorBidi" w:hAnsiTheme="majorBidi" w:cstheme="majorBidi"/>
          <w:b/>
          <w:bCs/>
          <w:sz w:val="24"/>
          <w:szCs w:val="24"/>
          <w:rtl/>
        </w:rPr>
        <w:t>בוודאות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.</w:t>
      </w:r>
    </w:p>
    <w:p w14:paraId="68626AF6" w14:textId="77777777" w:rsidR="00E9221A" w:rsidRPr="000E0978" w:rsidRDefault="00E9221A" w:rsidP="003C4110">
      <w:pPr>
        <w:pStyle w:val="a3"/>
        <w:numPr>
          <w:ilvl w:val="0"/>
          <w:numId w:val="7"/>
        </w:numPr>
        <w:spacing w:after="0" w:line="360" w:lineRule="auto"/>
        <w:ind w:left="296"/>
        <w:rPr>
          <w:rFonts w:asciiTheme="majorBidi" w:hAnsiTheme="majorBidi" w:cstheme="majorBidi"/>
          <w:sz w:val="24"/>
          <w:szCs w:val="24"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>קידום ערך המשתנה הנמצא באזור המשותף צריך להיות מוגן ע"י סמפור</w:t>
      </w:r>
      <w:ins w:id="0" w:author="Zeev Kalyuzhner" w:date="2024-04-26T12:10:00Z">
        <w:r w:rsidR="0087331E">
          <w:rPr>
            <w:rFonts w:asciiTheme="majorBidi" w:hAnsiTheme="majorBidi" w:cstheme="majorBidi" w:hint="cs"/>
            <w:sz w:val="24"/>
            <w:szCs w:val="24"/>
            <w:rtl/>
          </w:rPr>
          <w:t xml:space="preserve"> </w:t>
        </w:r>
      </w:ins>
      <w:r w:rsidRPr="000E0978">
        <w:rPr>
          <w:rFonts w:asciiTheme="majorBidi" w:hAnsiTheme="majorBidi" w:cstheme="majorBidi"/>
          <w:sz w:val="24"/>
          <w:szCs w:val="24"/>
          <w:rtl/>
        </w:rPr>
        <w:t>(</w:t>
      </w:r>
      <w:r w:rsidRPr="000E0978">
        <w:rPr>
          <w:rFonts w:asciiTheme="majorBidi" w:hAnsiTheme="majorBidi" w:cstheme="majorBidi"/>
          <w:sz w:val="24"/>
          <w:szCs w:val="24"/>
        </w:rPr>
        <w:t>SEMAPHORE</w:t>
      </w:r>
      <w:r w:rsidRPr="000E0978">
        <w:rPr>
          <w:rFonts w:asciiTheme="majorBidi" w:hAnsiTheme="majorBidi" w:cstheme="majorBidi"/>
          <w:sz w:val="24"/>
          <w:szCs w:val="24"/>
          <w:rtl/>
        </w:rPr>
        <w:t>).</w:t>
      </w:r>
    </w:p>
    <w:p w14:paraId="22AE5F32" w14:textId="77777777" w:rsidR="00E9221A" w:rsidRDefault="00E9221A" w:rsidP="00113398">
      <w:pPr>
        <w:pStyle w:val="a3"/>
        <w:numPr>
          <w:ilvl w:val="0"/>
          <w:numId w:val="7"/>
        </w:numPr>
        <w:spacing w:after="0" w:line="360" w:lineRule="auto"/>
        <w:ind w:left="296"/>
        <w:rPr>
          <w:rFonts w:asciiTheme="majorBidi" w:eastAsia="Times New Roman" w:hAnsiTheme="majorBidi" w:cstheme="majorBidi"/>
          <w:sz w:val="24"/>
          <w:szCs w:val="24"/>
        </w:rPr>
      </w:pPr>
      <w:r w:rsidRPr="000E0978">
        <w:rPr>
          <w:rFonts w:asciiTheme="majorBidi" w:eastAsia="Times New Roman" w:hAnsiTheme="majorBidi" w:cstheme="majorBidi"/>
          <w:sz w:val="24"/>
          <w:szCs w:val="24"/>
          <w:rtl/>
        </w:rPr>
        <w:t>כל גישה לאזור המשותף תבוצע ע"י מערכת ההפעלה ולא ישירות ע"י התהליך.</w:t>
      </w:r>
    </w:p>
    <w:p w14:paraId="1686D65C" w14:textId="77777777" w:rsidR="007B0AF1" w:rsidRPr="003F6999" w:rsidRDefault="00CE2898" w:rsidP="003F6999">
      <w:pPr>
        <w:pStyle w:val="a3"/>
        <w:numPr>
          <w:ilvl w:val="0"/>
          <w:numId w:val="7"/>
        </w:numPr>
        <w:spacing w:after="0" w:line="360" w:lineRule="auto"/>
        <w:ind w:left="296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 w:hint="cs"/>
          <w:sz w:val="24"/>
          <w:szCs w:val="24"/>
          <w:rtl/>
        </w:rPr>
        <w:t>גודל טבלת הדפים של 2 תהליכים חייב להיות זהה.</w:t>
      </w:r>
    </w:p>
    <w:p w14:paraId="4DDA4F0E" w14:textId="77777777" w:rsidR="003F6999" w:rsidRDefault="003F6999" w:rsidP="003F2E1D">
      <w:pPr>
        <w:spacing w:after="0"/>
        <w:rPr>
          <w:rFonts w:ascii="Times New Roman" w:hAnsi="Times New Roman" w:cs="Times New Roman"/>
          <w:sz w:val="24"/>
          <w:szCs w:val="24"/>
          <w:rtl/>
        </w:rPr>
      </w:pPr>
    </w:p>
    <w:p w14:paraId="4B179870" w14:textId="77777777" w:rsidR="002179FC" w:rsidRDefault="003F6999" w:rsidP="003C4110">
      <w:pPr>
        <w:spacing w:after="0"/>
        <w:rPr>
          <w:rFonts w:asciiTheme="majorBidi" w:eastAsia="Times New Roman" w:hAnsiTheme="majorBidi" w:cstheme="majorBidi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D7851">
        <w:rPr>
          <w:rFonts w:ascii="Times New Roman" w:hAnsi="Times New Roman" w:cs="Times New Roman"/>
          <w:sz w:val="24"/>
          <w:szCs w:val="24"/>
        </w:rPr>
        <w:t>3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>.</w:t>
      </w:r>
      <w:r w:rsidR="007B0AF1" w:rsidRPr="00671DD3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7B0AF1" w:rsidRPr="00A70BCC">
        <w:rPr>
          <w:rFonts w:asciiTheme="majorBidi" w:eastAsia="Times New Roman" w:hAnsiTheme="majorBidi" w:cstheme="majorBidi"/>
          <w:sz w:val="24"/>
          <w:szCs w:val="24"/>
          <w:rtl/>
        </w:rPr>
        <w:t>(5 נקודות)</w:t>
      </w:r>
      <w:r w:rsidR="007B0AF1" w:rsidRPr="00A70BC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70BCC"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כמה </w:t>
      </w:r>
      <w:r w:rsidR="003F2E1D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פעמים </w:t>
      </w:r>
      <w:r w:rsidR="003F2E1D"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בסה"כ </w:t>
      </w:r>
      <w:r w:rsidR="003F2E1D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יודפס </w:t>
      </w:r>
      <w:r w:rsidR="003F2E1D" w:rsidRPr="00A70BCC">
        <w:rPr>
          <w:rFonts w:asciiTheme="majorBidi" w:eastAsia="Times New Roman" w:hAnsiTheme="majorBidi" w:cstheme="majorBidi"/>
          <w:sz w:val="24"/>
          <w:szCs w:val="24"/>
        </w:rPr>
        <w:t>"</w:t>
      </w:r>
      <w:r w:rsidR="003F2E1D">
        <w:rPr>
          <w:rFonts w:asciiTheme="majorBidi" w:eastAsia="Times New Roman" w:hAnsiTheme="majorBidi" w:cstheme="majorBidi"/>
          <w:sz w:val="24"/>
          <w:szCs w:val="24"/>
        </w:rPr>
        <w:t>My son</w:t>
      </w:r>
      <w:r w:rsidR="003F2E1D" w:rsidRPr="00A70BCC">
        <w:rPr>
          <w:rFonts w:asciiTheme="majorBidi" w:eastAsia="Times New Roman" w:hAnsiTheme="majorBidi" w:cstheme="majorBidi"/>
          <w:sz w:val="24"/>
          <w:szCs w:val="24"/>
        </w:rPr>
        <w:t>"</w:t>
      </w:r>
      <w:r w:rsidR="00A70BCC"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 בעקבות הרצת קובץ עם הקוד הבא</w:t>
      </w:r>
      <w:r w:rsidR="0087331E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A70BCC"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(אחרי קימפול)? </w:t>
      </w:r>
    </w:p>
    <w:p w14:paraId="633FDE0C" w14:textId="77777777" w:rsidR="00A70BCC" w:rsidRPr="00A70BCC" w:rsidRDefault="00A70BCC" w:rsidP="003C4110">
      <w:pPr>
        <w:spacing w:after="0"/>
        <w:rPr>
          <w:rFonts w:asciiTheme="majorBidi" w:eastAsia="Times New Roman" w:hAnsiTheme="majorBidi" w:cstheme="majorBidi"/>
          <w:sz w:val="24"/>
          <w:szCs w:val="24"/>
          <w:rtl/>
        </w:rPr>
      </w:pPr>
      <w:r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כל קריאות </w:t>
      </w:r>
      <w:r w:rsidR="009068DB" w:rsidRPr="00A70BCC">
        <w:rPr>
          <w:rFonts w:asciiTheme="majorBidi" w:eastAsia="Times New Roman" w:hAnsiTheme="majorBidi" w:cstheme="majorBidi"/>
          <w:sz w:val="24"/>
          <w:szCs w:val="24"/>
          <w:rtl/>
        </w:rPr>
        <w:t>מער</w:t>
      </w:r>
      <w:r w:rsidR="009068DB">
        <w:rPr>
          <w:rFonts w:asciiTheme="majorBidi" w:eastAsia="Times New Roman" w:hAnsiTheme="majorBidi" w:cstheme="majorBidi" w:hint="cs"/>
          <w:sz w:val="24"/>
          <w:szCs w:val="24"/>
          <w:rtl/>
        </w:rPr>
        <w:t>כ</w:t>
      </w:r>
      <w:r w:rsidR="009068DB"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ת </w:t>
      </w:r>
      <w:r w:rsidRPr="00A70BCC">
        <w:rPr>
          <w:rFonts w:asciiTheme="majorBidi" w:eastAsia="Times New Roman" w:hAnsiTheme="majorBidi" w:cstheme="majorBidi"/>
          <w:sz w:val="24"/>
          <w:szCs w:val="24"/>
          <w:rtl/>
        </w:rPr>
        <w:t>מצליחות</w:t>
      </w:r>
      <w:r w:rsidR="009068DB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 </w:t>
      </w:r>
      <w:r w:rsidR="002179FC">
        <w:rPr>
          <w:rFonts w:asciiTheme="majorBidi" w:eastAsia="Times New Roman" w:hAnsiTheme="majorBidi" w:cstheme="majorBidi"/>
          <w:sz w:val="24"/>
          <w:szCs w:val="24"/>
          <w:rtl/>
        </w:rPr>
        <w:t>(לא נכשלות)</w:t>
      </w:r>
      <w:r w:rsidR="002179FC">
        <w:rPr>
          <w:rFonts w:asciiTheme="majorBidi" w:eastAsia="Times New Roman" w:hAnsiTheme="majorBidi" w:cstheme="majorBidi" w:hint="cs"/>
          <w:sz w:val="24"/>
          <w:szCs w:val="24"/>
          <w:rtl/>
        </w:rPr>
        <w:t xml:space="preserve">. </w:t>
      </w:r>
      <w:r w:rsidR="002179FC" w:rsidRPr="002179FC">
        <w:rPr>
          <w:rFonts w:asciiTheme="majorBidi" w:eastAsia="Times New Roman" w:hAnsiTheme="majorBidi" w:cstheme="majorBidi" w:hint="cs"/>
          <w:color w:val="FF0000"/>
          <w:sz w:val="24"/>
          <w:szCs w:val="24"/>
          <w:rtl/>
        </w:rPr>
        <w:t xml:space="preserve">תזכורת: קריאת מערכת </w:t>
      </w:r>
      <w:r w:rsidR="002179FC" w:rsidRPr="002179FC">
        <w:rPr>
          <w:rFonts w:asciiTheme="majorBidi" w:eastAsia="Times New Roman" w:hAnsiTheme="majorBidi" w:cstheme="majorBidi" w:hint="cs"/>
          <w:color w:val="FF0000"/>
          <w:sz w:val="24"/>
          <w:szCs w:val="24"/>
        </w:rPr>
        <w:t>FORK()</w:t>
      </w:r>
      <w:r w:rsidR="002179FC" w:rsidRPr="002179FC">
        <w:rPr>
          <w:rFonts w:asciiTheme="majorBidi" w:eastAsia="Times New Roman" w:hAnsiTheme="majorBidi" w:cstheme="majorBidi" w:hint="cs"/>
          <w:color w:val="FF0000"/>
          <w:sz w:val="24"/>
          <w:szCs w:val="24"/>
          <w:rtl/>
        </w:rPr>
        <w:t xml:space="preserve"> מחזירה 0 לתהליך בן וערך ששווה ל </w:t>
      </w:r>
      <w:r w:rsidR="002179FC" w:rsidRPr="002179FC">
        <w:rPr>
          <w:rFonts w:asciiTheme="majorBidi" w:eastAsia="Times New Roman" w:hAnsiTheme="majorBidi" w:cstheme="majorBidi" w:hint="cs"/>
          <w:color w:val="FF0000"/>
          <w:sz w:val="24"/>
          <w:szCs w:val="24"/>
        </w:rPr>
        <w:t>PID</w:t>
      </w:r>
      <w:r w:rsidR="002179FC" w:rsidRPr="002179FC">
        <w:rPr>
          <w:rFonts w:asciiTheme="majorBidi" w:eastAsia="Times New Roman" w:hAnsiTheme="majorBidi" w:cstheme="majorBidi" w:hint="cs"/>
          <w:color w:val="FF0000"/>
          <w:sz w:val="24"/>
          <w:szCs w:val="24"/>
          <w:rtl/>
        </w:rPr>
        <w:t xml:space="preserve"> של הבן לתהליך אב.</w:t>
      </w:r>
    </w:p>
    <w:p w14:paraId="243658A3" w14:textId="77777777" w:rsidR="00A70BCC" w:rsidRPr="00A70BCC" w:rsidRDefault="00A70BCC" w:rsidP="00A70BCC">
      <w:pPr>
        <w:bidi w:val="0"/>
        <w:spacing w:after="0"/>
        <w:jc w:val="both"/>
        <w:rPr>
          <w:rFonts w:asciiTheme="majorBidi" w:eastAsia="Times New Roman" w:hAnsiTheme="majorBidi" w:cstheme="majorBidi"/>
          <w:sz w:val="24"/>
          <w:szCs w:val="24"/>
          <w:rtl/>
        </w:rPr>
      </w:pPr>
      <w:r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          </w:t>
      </w:r>
      <w:r w:rsidRPr="00A70BCC">
        <w:rPr>
          <w:rFonts w:asciiTheme="majorBidi" w:eastAsia="Times New Roman" w:hAnsiTheme="majorBidi" w:cstheme="majorBidi"/>
          <w:sz w:val="24"/>
          <w:szCs w:val="24"/>
        </w:rPr>
        <w:t xml:space="preserve"> main() {</w:t>
      </w:r>
      <w:r w:rsidRPr="00A70BCC">
        <w:rPr>
          <w:rFonts w:asciiTheme="majorBidi" w:eastAsia="Times New Roman" w:hAnsiTheme="majorBidi" w:cstheme="majorBidi"/>
          <w:sz w:val="24"/>
          <w:szCs w:val="24"/>
          <w:rtl/>
        </w:rPr>
        <w:t xml:space="preserve"> </w:t>
      </w:r>
    </w:p>
    <w:p w14:paraId="53F33CBB" w14:textId="77777777" w:rsidR="00A70BCC" w:rsidRPr="00A70BCC" w:rsidRDefault="00A70BCC" w:rsidP="00A70BCC">
      <w:pPr>
        <w:bidi w:val="0"/>
        <w:spacing w:after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70BCC">
        <w:rPr>
          <w:rFonts w:asciiTheme="majorBidi" w:eastAsia="Times New Roman" w:hAnsiTheme="majorBidi" w:cstheme="majorBidi"/>
          <w:sz w:val="24"/>
          <w:szCs w:val="24"/>
        </w:rPr>
        <w:t xml:space="preserve">             fork();</w:t>
      </w:r>
    </w:p>
    <w:p w14:paraId="356DB1C5" w14:textId="77777777" w:rsidR="00A70BCC" w:rsidRPr="00A70BCC" w:rsidRDefault="003F2E1D" w:rsidP="00A70BCC">
      <w:pPr>
        <w:bidi w:val="0"/>
        <w:spacing w:after="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            if (fork()=</w:t>
      </w:r>
      <w:r w:rsidR="00A70BCC" w:rsidRPr="00A70BCC">
        <w:rPr>
          <w:rFonts w:asciiTheme="majorBidi" w:eastAsia="Times New Roman" w:hAnsiTheme="majorBidi" w:cstheme="majorBidi"/>
          <w:sz w:val="24"/>
          <w:szCs w:val="24"/>
        </w:rPr>
        <w:t>=0) { printf("New proc"); }</w:t>
      </w:r>
    </w:p>
    <w:p w14:paraId="4C499241" w14:textId="77777777" w:rsidR="00A70BCC" w:rsidRPr="00A70BCC" w:rsidRDefault="00A70BCC" w:rsidP="003F2E1D">
      <w:pPr>
        <w:bidi w:val="0"/>
        <w:spacing w:after="0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A70BCC">
        <w:rPr>
          <w:rFonts w:asciiTheme="majorBidi" w:eastAsia="Times New Roman" w:hAnsiTheme="majorBidi" w:cstheme="majorBidi"/>
          <w:sz w:val="24"/>
          <w:szCs w:val="24"/>
        </w:rPr>
        <w:t xml:space="preserve">             </w:t>
      </w:r>
      <w:r w:rsidR="003F2E1D">
        <w:rPr>
          <w:rFonts w:asciiTheme="majorBidi" w:eastAsia="Times New Roman" w:hAnsiTheme="majorBidi" w:cstheme="majorBidi"/>
          <w:sz w:val="24"/>
          <w:szCs w:val="24"/>
        </w:rPr>
        <w:t>if (</w:t>
      </w:r>
      <w:r w:rsidRPr="00A70BCC">
        <w:rPr>
          <w:rFonts w:asciiTheme="majorBidi" w:eastAsia="Times New Roman" w:hAnsiTheme="majorBidi" w:cstheme="majorBidi"/>
          <w:sz w:val="24"/>
          <w:szCs w:val="24"/>
        </w:rPr>
        <w:t>fork()</w:t>
      </w:r>
      <w:r w:rsidR="003F2E1D">
        <w:rPr>
          <w:rFonts w:asciiTheme="majorBidi" w:eastAsia="Times New Roman" w:hAnsiTheme="majorBidi" w:cstheme="majorBidi"/>
          <w:sz w:val="24"/>
          <w:szCs w:val="24"/>
        </w:rPr>
        <w:t xml:space="preserve">!=0) </w:t>
      </w:r>
      <w:r w:rsidR="003F2E1D" w:rsidRPr="00A70BCC">
        <w:rPr>
          <w:rFonts w:asciiTheme="majorBidi" w:eastAsia="Times New Roman" w:hAnsiTheme="majorBidi" w:cstheme="majorBidi"/>
          <w:sz w:val="24"/>
          <w:szCs w:val="24"/>
        </w:rPr>
        <w:t>{ printf("</w:t>
      </w:r>
      <w:r w:rsidR="003F2E1D">
        <w:rPr>
          <w:rFonts w:asciiTheme="majorBidi" w:eastAsia="Times New Roman" w:hAnsiTheme="majorBidi" w:cstheme="majorBidi"/>
          <w:sz w:val="24"/>
          <w:szCs w:val="24"/>
        </w:rPr>
        <w:t>My son</w:t>
      </w:r>
      <w:r w:rsidR="003F2E1D" w:rsidRPr="00A70BCC">
        <w:rPr>
          <w:rFonts w:asciiTheme="majorBidi" w:eastAsia="Times New Roman" w:hAnsiTheme="majorBidi" w:cstheme="majorBidi"/>
          <w:sz w:val="24"/>
          <w:szCs w:val="24"/>
        </w:rPr>
        <w:t>"); }</w:t>
      </w:r>
    </w:p>
    <w:p w14:paraId="3D7CB097" w14:textId="77777777" w:rsidR="007B0AF1" w:rsidRPr="00A70BCC" w:rsidRDefault="00A70BCC" w:rsidP="00A70BCC">
      <w:pPr>
        <w:bidi w:val="0"/>
        <w:spacing w:after="0"/>
        <w:jc w:val="both"/>
        <w:rPr>
          <w:rFonts w:asciiTheme="majorBidi" w:eastAsia="Times New Roman" w:hAnsiTheme="majorBidi" w:cstheme="majorBidi"/>
          <w:sz w:val="24"/>
          <w:szCs w:val="24"/>
          <w:rtl/>
        </w:rPr>
      </w:pPr>
      <w:r w:rsidRPr="00A70BCC">
        <w:rPr>
          <w:rFonts w:asciiTheme="majorBidi" w:eastAsia="Times New Roman" w:hAnsiTheme="majorBidi" w:cstheme="majorBidi"/>
          <w:sz w:val="24"/>
          <w:szCs w:val="24"/>
        </w:rPr>
        <w:t xml:space="preserve">                }</w:t>
      </w:r>
    </w:p>
    <w:p w14:paraId="738F56B0" w14:textId="77777777" w:rsidR="00A70BCC" w:rsidRPr="00A70BCC" w:rsidRDefault="007B0AF1" w:rsidP="003F2E1D">
      <w:pPr>
        <w:pStyle w:val="a3"/>
        <w:ind w:left="26"/>
        <w:rPr>
          <w:rFonts w:asciiTheme="majorBidi" w:hAnsiTheme="majorBidi" w:cstheme="majorBidi"/>
          <w:sz w:val="24"/>
          <w:szCs w:val="24"/>
          <w:rtl/>
        </w:rPr>
      </w:pPr>
      <w:r w:rsidRPr="00A70BCC">
        <w:rPr>
          <w:rFonts w:asciiTheme="majorBidi" w:eastAsia="Times New Roman" w:hAnsiTheme="majorBidi" w:cstheme="majorBidi"/>
          <w:sz w:val="24"/>
          <w:szCs w:val="24"/>
          <w:rtl/>
        </w:rPr>
        <w:t>1</w:t>
      </w:r>
      <w:r w:rsidR="00A70BCC" w:rsidRPr="00A70BCC">
        <w:rPr>
          <w:rFonts w:asciiTheme="majorBidi" w:hAnsiTheme="majorBidi" w:cstheme="majorBidi"/>
          <w:sz w:val="24"/>
          <w:szCs w:val="24"/>
          <w:rtl/>
        </w:rPr>
        <w:t xml:space="preserve">) 4 </w:t>
      </w:r>
    </w:p>
    <w:p w14:paraId="5CFD82DD" w14:textId="77777777" w:rsidR="00A70BCC" w:rsidRPr="00A70BCC" w:rsidRDefault="00A70BCC" w:rsidP="003F2E1D">
      <w:pPr>
        <w:pStyle w:val="a3"/>
        <w:ind w:left="26"/>
        <w:rPr>
          <w:rFonts w:asciiTheme="majorBidi" w:hAnsiTheme="majorBidi" w:cstheme="majorBidi"/>
          <w:sz w:val="24"/>
          <w:szCs w:val="24"/>
          <w:rtl/>
        </w:rPr>
      </w:pPr>
      <w:r w:rsidRPr="00A70BCC">
        <w:rPr>
          <w:rFonts w:asciiTheme="majorBidi" w:hAnsiTheme="majorBidi" w:cstheme="majorBidi"/>
          <w:sz w:val="24"/>
          <w:szCs w:val="24"/>
          <w:rtl/>
        </w:rPr>
        <w:t xml:space="preserve">2) 3 </w:t>
      </w:r>
    </w:p>
    <w:p w14:paraId="04924BE7" w14:textId="77777777" w:rsidR="00A70BCC" w:rsidRPr="00A70BCC" w:rsidRDefault="00A70BCC" w:rsidP="003F2E1D">
      <w:pPr>
        <w:pStyle w:val="a3"/>
        <w:ind w:left="26"/>
        <w:rPr>
          <w:rFonts w:asciiTheme="majorBidi" w:hAnsiTheme="majorBidi" w:cstheme="majorBidi"/>
          <w:sz w:val="24"/>
          <w:szCs w:val="24"/>
          <w:rtl/>
        </w:rPr>
      </w:pPr>
      <w:r w:rsidRPr="00A70BCC">
        <w:rPr>
          <w:rFonts w:asciiTheme="majorBidi" w:hAnsiTheme="majorBidi" w:cstheme="majorBidi"/>
          <w:sz w:val="24"/>
          <w:szCs w:val="24"/>
          <w:rtl/>
        </w:rPr>
        <w:t xml:space="preserve">3) </w:t>
      </w:r>
      <w:r w:rsidR="003F2E1D">
        <w:rPr>
          <w:rFonts w:asciiTheme="majorBidi" w:hAnsiTheme="majorBidi" w:cstheme="majorBidi" w:hint="cs"/>
          <w:sz w:val="24"/>
          <w:szCs w:val="24"/>
          <w:rtl/>
        </w:rPr>
        <w:t>8</w:t>
      </w:r>
    </w:p>
    <w:p w14:paraId="7B769ACE" w14:textId="77777777" w:rsidR="00A70BCC" w:rsidRPr="00A70BCC" w:rsidRDefault="00A70BCC" w:rsidP="003F2E1D">
      <w:pPr>
        <w:pStyle w:val="a3"/>
        <w:ind w:left="26"/>
        <w:rPr>
          <w:rFonts w:asciiTheme="majorBidi" w:hAnsiTheme="majorBidi" w:cstheme="majorBidi"/>
          <w:sz w:val="24"/>
          <w:szCs w:val="24"/>
          <w:rtl/>
        </w:rPr>
      </w:pPr>
      <w:r w:rsidRPr="00A70BCC">
        <w:rPr>
          <w:rFonts w:asciiTheme="majorBidi" w:hAnsiTheme="majorBidi" w:cstheme="majorBidi"/>
          <w:sz w:val="24"/>
          <w:szCs w:val="24"/>
          <w:rtl/>
        </w:rPr>
        <w:t xml:space="preserve">4) </w:t>
      </w:r>
      <w:r w:rsidR="003F2E1D">
        <w:rPr>
          <w:rFonts w:asciiTheme="majorBidi" w:hAnsiTheme="majorBidi" w:cstheme="majorBidi" w:hint="cs"/>
          <w:sz w:val="24"/>
          <w:szCs w:val="24"/>
          <w:rtl/>
        </w:rPr>
        <w:t>2</w:t>
      </w:r>
    </w:p>
    <w:p w14:paraId="101DD264" w14:textId="77777777" w:rsidR="007B0AF1" w:rsidRPr="00A70BCC" w:rsidRDefault="00A70BCC" w:rsidP="003F2E1D">
      <w:pPr>
        <w:pStyle w:val="a3"/>
        <w:ind w:left="26"/>
        <w:rPr>
          <w:rFonts w:asciiTheme="majorBidi" w:hAnsiTheme="majorBidi" w:cstheme="majorBidi"/>
          <w:sz w:val="24"/>
          <w:szCs w:val="24"/>
        </w:rPr>
      </w:pPr>
      <w:r w:rsidRPr="00A70BCC">
        <w:rPr>
          <w:rFonts w:asciiTheme="majorBidi" w:hAnsiTheme="majorBidi" w:cstheme="majorBidi"/>
          <w:sz w:val="24"/>
          <w:szCs w:val="24"/>
          <w:rtl/>
        </w:rPr>
        <w:t xml:space="preserve">5) </w:t>
      </w:r>
      <w:r w:rsidR="003F2E1D">
        <w:rPr>
          <w:rFonts w:asciiTheme="majorBidi" w:hAnsiTheme="majorBidi" w:cstheme="majorBidi" w:hint="cs"/>
          <w:sz w:val="24"/>
          <w:szCs w:val="24"/>
          <w:rtl/>
        </w:rPr>
        <w:t>1</w:t>
      </w:r>
      <w:r w:rsidR="007B0AF1" w:rsidRPr="00F24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CFC0D" w14:textId="77777777" w:rsidR="007B0AF1" w:rsidRPr="00C51568" w:rsidRDefault="007B0AF1" w:rsidP="007B0AF1">
      <w:pPr>
        <w:bidi w:val="0"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9FE61A0" w14:textId="77777777" w:rsidR="000E0978" w:rsidRPr="000E0978" w:rsidRDefault="009D7851" w:rsidP="000E0978">
      <w:pPr>
        <w:spacing w:after="4" w:line="265" w:lineRule="auto"/>
        <w:ind w:right="1237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14</w:t>
      </w:r>
      <w:r w:rsidR="007B0AF1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="007B0AF1" w:rsidRPr="00806E2F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  <w:r w:rsidR="007B0AF1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(5 נקודות)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>איזו אחת מהבעיות הבאות קיימת כאשר משתמשים ב</w:t>
      </w:r>
      <w:r w:rsidR="000E0978" w:rsidRPr="000E0978">
        <w:rPr>
          <w:rFonts w:asciiTheme="majorBidi" w:hAnsiTheme="majorBidi" w:cstheme="majorBidi"/>
          <w:sz w:val="24"/>
          <w:szCs w:val="24"/>
          <w:rtl/>
        </w:rPr>
        <w:t>תהליכוני משתמש</w:t>
      </w:r>
    </w:p>
    <w:p w14:paraId="5EF42E56" w14:textId="77777777" w:rsidR="00E9221A" w:rsidRPr="000E0978" w:rsidRDefault="000E0978" w:rsidP="000E0978">
      <w:pPr>
        <w:spacing w:after="4" w:line="265" w:lineRule="auto"/>
        <w:ind w:right="1237"/>
        <w:rPr>
          <w:rFonts w:asciiTheme="majorBidi" w:hAnsiTheme="majorBidi" w:cstheme="majorBidi"/>
          <w:sz w:val="24"/>
          <w:szCs w:val="24"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 xml:space="preserve">     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E9221A" w:rsidRPr="000E0978">
        <w:rPr>
          <w:rFonts w:asciiTheme="majorBidi" w:hAnsiTheme="majorBidi" w:cstheme="majorBidi"/>
          <w:sz w:val="24"/>
          <w:szCs w:val="24"/>
        </w:rPr>
        <w:t xml:space="preserve">user </w:t>
      </w:r>
      <w:r w:rsidR="006E196E" w:rsidRPr="000E0978">
        <w:rPr>
          <w:rFonts w:asciiTheme="majorBidi" w:hAnsiTheme="majorBidi" w:cstheme="majorBidi"/>
          <w:sz w:val="24"/>
          <w:szCs w:val="24"/>
        </w:rPr>
        <w:t>threads</w:t>
      </w:r>
      <w:r w:rsidR="003C4110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E196E" w:rsidRPr="000E0978">
        <w:rPr>
          <w:rFonts w:asciiTheme="majorBidi" w:hAnsiTheme="majorBidi" w:cstheme="majorBidi" w:hint="cs"/>
          <w:sz w:val="24"/>
          <w:szCs w:val="24"/>
          <w:rtl/>
        </w:rPr>
        <w:t>?</w:t>
      </w:r>
      <w:r w:rsidR="00E9221A" w:rsidRPr="000E0978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14:paraId="58A272B5" w14:textId="77777777" w:rsidR="00E9221A" w:rsidRPr="000E0978" w:rsidRDefault="00E9221A" w:rsidP="000E0978">
      <w:pPr>
        <w:pStyle w:val="a3"/>
        <w:numPr>
          <w:ilvl w:val="1"/>
          <w:numId w:val="6"/>
        </w:numPr>
        <w:spacing w:after="4" w:line="265" w:lineRule="auto"/>
        <w:ind w:left="746" w:right="1920"/>
        <w:jc w:val="both"/>
        <w:rPr>
          <w:rFonts w:asciiTheme="majorBidi" w:hAnsiTheme="majorBidi" w:cstheme="majorBidi"/>
          <w:sz w:val="24"/>
          <w:szCs w:val="24"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>חסימת תהליכון אחד תגרום לחסימת כל התהליך.</w:t>
      </w:r>
    </w:p>
    <w:p w14:paraId="6B175EF2" w14:textId="77777777" w:rsidR="00E9221A" w:rsidRPr="000E0978" w:rsidRDefault="00E9221A" w:rsidP="000E0978">
      <w:pPr>
        <w:numPr>
          <w:ilvl w:val="1"/>
          <w:numId w:val="6"/>
        </w:numPr>
        <w:spacing w:after="5" w:line="292" w:lineRule="auto"/>
        <w:ind w:left="746" w:right="1920"/>
        <w:rPr>
          <w:rFonts w:asciiTheme="majorBidi" w:hAnsiTheme="majorBidi" w:cstheme="majorBidi"/>
          <w:sz w:val="24"/>
          <w:szCs w:val="24"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>החלפה בין תהליכונים (</w:t>
      </w:r>
      <w:r w:rsidRPr="000E0978">
        <w:rPr>
          <w:rFonts w:asciiTheme="majorBidi" w:hAnsiTheme="majorBidi" w:cstheme="majorBidi"/>
          <w:sz w:val="24"/>
          <w:szCs w:val="24"/>
        </w:rPr>
        <w:t>context switch</w:t>
      </w:r>
      <w:r w:rsidRPr="000E0978">
        <w:rPr>
          <w:rFonts w:asciiTheme="majorBidi" w:hAnsiTheme="majorBidi" w:cstheme="majorBidi"/>
          <w:sz w:val="24"/>
          <w:szCs w:val="24"/>
          <w:rtl/>
        </w:rPr>
        <w:t>) דורשת מעבר לגרעין המערכת.</w:t>
      </w:r>
    </w:p>
    <w:p w14:paraId="7AA257E8" w14:textId="77777777" w:rsidR="00E9221A" w:rsidRPr="000E0978" w:rsidRDefault="00E9221A" w:rsidP="000E0978">
      <w:pPr>
        <w:pStyle w:val="a3"/>
        <w:numPr>
          <w:ilvl w:val="1"/>
          <w:numId w:val="6"/>
        </w:numPr>
        <w:spacing w:after="0"/>
        <w:ind w:left="746" w:right="19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 xml:space="preserve">לא קיימת אפשרות יצירת משתנים לוקאליים לתהליכון. </w:t>
      </w:r>
    </w:p>
    <w:p w14:paraId="411351FF" w14:textId="77777777" w:rsidR="00E9221A" w:rsidRPr="000E0978" w:rsidRDefault="00E9221A" w:rsidP="000E0978">
      <w:pPr>
        <w:pStyle w:val="a3"/>
        <w:numPr>
          <w:ilvl w:val="1"/>
          <w:numId w:val="6"/>
        </w:numPr>
        <w:spacing w:after="0"/>
        <w:ind w:left="746" w:right="19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>לא קיימת אפשרות לשלוט על כמות הזמן שכל תהליכון מקבל.</w:t>
      </w:r>
    </w:p>
    <w:p w14:paraId="1D3D8113" w14:textId="77777777" w:rsidR="007B0AF1" w:rsidRPr="000E0978" w:rsidRDefault="000E0978" w:rsidP="003F6999">
      <w:pPr>
        <w:pStyle w:val="a3"/>
        <w:numPr>
          <w:ilvl w:val="1"/>
          <w:numId w:val="6"/>
        </w:numPr>
        <w:spacing w:after="0"/>
        <w:ind w:left="746" w:right="1920"/>
        <w:jc w:val="both"/>
        <w:rPr>
          <w:rFonts w:asciiTheme="majorBidi" w:hAnsiTheme="majorBidi" w:cstheme="majorBidi"/>
          <w:sz w:val="24"/>
          <w:szCs w:val="24"/>
          <w:rtl/>
        </w:rPr>
      </w:pPr>
      <w:r w:rsidRPr="000E0978">
        <w:rPr>
          <w:rFonts w:asciiTheme="majorBidi" w:hAnsiTheme="majorBidi" w:cstheme="majorBidi"/>
          <w:sz w:val="24"/>
          <w:szCs w:val="24"/>
          <w:rtl/>
        </w:rPr>
        <w:t>לא קיימת אפשרות יצירת משתנים גלובאליים משותפים לכל תהליכונים.</w:t>
      </w:r>
    </w:p>
    <w:p w14:paraId="5B8D7CC8" w14:textId="77777777" w:rsidR="007B0AF1" w:rsidRDefault="007B0AF1" w:rsidP="007B0AF1">
      <w:pPr>
        <w:spacing w:after="0"/>
        <w:rPr>
          <w:rFonts w:ascii="Times New Roman" w:hAnsi="Times New Roman" w:cs="Times New Roman"/>
          <w:color w:val="FF0000"/>
          <w:sz w:val="24"/>
          <w:szCs w:val="24"/>
          <w:rtl/>
        </w:rPr>
      </w:pPr>
    </w:p>
    <w:p w14:paraId="5DF8FE6A" w14:textId="77777777" w:rsidR="008E25A1" w:rsidRPr="00800750" w:rsidRDefault="009D7851" w:rsidP="00800750">
      <w:pPr>
        <w:pStyle w:val="HTML"/>
        <w:bidi/>
        <w:spacing w:line="350" w:lineRule="atLeast"/>
        <w:rPr>
          <w:rFonts w:asciiTheme="majorBidi" w:hAnsiTheme="majorBidi" w:cstheme="majorBidi"/>
          <w:color w:val="000000" w:themeColor="text1"/>
          <w:sz w:val="24"/>
          <w:szCs w:val="24"/>
          <w:rtl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7B0AF1">
        <w:rPr>
          <w:rFonts w:ascii="Times New Roman" w:hAnsi="Times New Roman" w:cs="Times New Roman" w:hint="cs"/>
          <w:sz w:val="24"/>
          <w:szCs w:val="24"/>
          <w:rtl/>
        </w:rPr>
        <w:t xml:space="preserve">. </w:t>
      </w:r>
      <w:r w:rsidR="007B0AF1" w:rsidRPr="00800750">
        <w:rPr>
          <w:rFonts w:asciiTheme="majorBidi" w:hAnsiTheme="majorBidi" w:cstheme="majorBidi"/>
          <w:sz w:val="24"/>
          <w:szCs w:val="24"/>
          <w:rtl/>
        </w:rPr>
        <w:t xml:space="preserve">(5 נקודות) </w:t>
      </w:r>
      <w:r w:rsidR="00800750" w:rsidRPr="00800750">
        <w:rPr>
          <w:rFonts w:asciiTheme="majorBidi" w:hAnsiTheme="majorBidi" w:cstheme="majorBidi"/>
          <w:color w:val="000000" w:themeColor="text1"/>
          <w:sz w:val="24"/>
          <w:szCs w:val="24"/>
          <w:rtl/>
        </w:rPr>
        <w:t>האם יכול להיות מעבר ישיר של תהליך ממצב "מוכן" למצב "חסום"</w:t>
      </w:r>
      <w:r w:rsidR="008E25A1" w:rsidRPr="00800750">
        <w:rPr>
          <w:rFonts w:asciiTheme="majorBidi" w:hAnsiTheme="majorBidi" w:cstheme="majorBidi"/>
          <w:color w:val="000000" w:themeColor="text1"/>
          <w:sz w:val="24"/>
          <w:szCs w:val="24"/>
          <w:rtl/>
        </w:rPr>
        <w:t xml:space="preserve">? </w:t>
      </w:r>
    </w:p>
    <w:p w14:paraId="344508B7" w14:textId="77777777" w:rsidR="007B0AF1" w:rsidRPr="00800750" w:rsidRDefault="007B0AF1" w:rsidP="008E25A1">
      <w:pPr>
        <w:spacing w:after="0"/>
        <w:rPr>
          <w:rFonts w:asciiTheme="majorBidi" w:hAnsiTheme="majorBidi" w:cstheme="majorBidi"/>
          <w:sz w:val="24"/>
          <w:szCs w:val="24"/>
          <w:rtl/>
        </w:rPr>
      </w:pPr>
    </w:p>
    <w:p w14:paraId="576C3703" w14:textId="77777777" w:rsidR="007B0AF1" w:rsidRPr="00800750" w:rsidRDefault="007B0AF1" w:rsidP="00DF217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800750">
        <w:rPr>
          <w:rFonts w:asciiTheme="majorBidi" w:eastAsia="Times New Roman" w:hAnsiTheme="majorBidi" w:cstheme="majorBidi"/>
          <w:color w:val="292929"/>
          <w:spacing w:val="-1"/>
          <w:sz w:val="24"/>
          <w:szCs w:val="24"/>
          <w:rtl/>
        </w:rPr>
        <w:t>1)</w:t>
      </w:r>
      <w:r w:rsidR="00800750" w:rsidRPr="00800750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כן, כאשר התקן שהתהליך צריך יתפנה</w:t>
      </w:r>
    </w:p>
    <w:p w14:paraId="6D874275" w14:textId="77777777" w:rsidR="007B0AF1" w:rsidRPr="00800750" w:rsidRDefault="00800750" w:rsidP="00DF217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800750">
        <w:rPr>
          <w:rFonts w:asciiTheme="majorBidi" w:hAnsiTheme="majorBidi" w:cstheme="majorBidi"/>
          <w:sz w:val="24"/>
          <w:szCs w:val="24"/>
          <w:rtl/>
        </w:rPr>
        <w:t>2)</w:t>
      </w:r>
      <w:r w:rsidRPr="00800750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כן, כאשר התהליך אינו מסוגל לפעול עד אשר משימה כלשהי תושלם</w:t>
      </w:r>
    </w:p>
    <w:p w14:paraId="790D7092" w14:textId="77777777" w:rsidR="007B0AF1" w:rsidRPr="00800750" w:rsidRDefault="007B0AF1" w:rsidP="00800750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800750">
        <w:rPr>
          <w:rFonts w:asciiTheme="majorBidi" w:hAnsiTheme="majorBidi" w:cstheme="majorBidi"/>
          <w:sz w:val="24"/>
          <w:szCs w:val="24"/>
          <w:rtl/>
        </w:rPr>
        <w:t xml:space="preserve">3) </w:t>
      </w:r>
      <w:r w:rsidR="00800750">
        <w:rPr>
          <w:rFonts w:asciiTheme="majorBidi" w:eastAsia="Times New Roman" w:hAnsiTheme="majorBidi" w:cstheme="majorBidi" w:hint="cs"/>
          <w:color w:val="000000" w:themeColor="text1"/>
          <w:sz w:val="24"/>
          <w:szCs w:val="24"/>
          <w:rtl/>
        </w:rPr>
        <w:t>לא ניתן לקבוע חד משמעית כי זה תלוי במספר ליבות במעבד</w:t>
      </w:r>
    </w:p>
    <w:p w14:paraId="13A48ACD" w14:textId="77777777" w:rsidR="007B0AF1" w:rsidRPr="00800750" w:rsidRDefault="007B0AF1" w:rsidP="00DF2171">
      <w:pPr>
        <w:tabs>
          <w:tab w:val="left" w:pos="7963"/>
        </w:tabs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800750">
        <w:rPr>
          <w:rFonts w:asciiTheme="majorBidi" w:hAnsiTheme="majorBidi" w:cstheme="majorBidi"/>
          <w:sz w:val="24"/>
          <w:szCs w:val="24"/>
          <w:rtl/>
        </w:rPr>
        <w:t>4)</w:t>
      </w:r>
      <w:r w:rsidR="00800750" w:rsidRPr="00800750">
        <w:rPr>
          <w:rFonts w:asciiTheme="majorBidi" w:eastAsia="Times New Roman" w:hAnsiTheme="majorBidi" w:cstheme="majorBidi"/>
          <w:color w:val="000000" w:themeColor="text1"/>
          <w:sz w:val="24"/>
          <w:szCs w:val="24"/>
          <w:rtl/>
        </w:rPr>
        <w:t xml:space="preserve"> לא, תהליך קודם צריך לעבור מצב "רץ"</w:t>
      </w:r>
      <w:r w:rsidRPr="00800750">
        <w:rPr>
          <w:rFonts w:asciiTheme="majorBidi" w:hAnsiTheme="majorBidi" w:cstheme="majorBidi"/>
          <w:sz w:val="24"/>
          <w:szCs w:val="24"/>
          <w:rtl/>
        </w:rPr>
        <w:tab/>
      </w:r>
    </w:p>
    <w:p w14:paraId="2A6D9465" w14:textId="77777777" w:rsidR="007B0AF1" w:rsidRPr="00800750" w:rsidRDefault="007B0AF1" w:rsidP="003F6999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800750">
        <w:rPr>
          <w:rFonts w:asciiTheme="majorBidi" w:hAnsiTheme="majorBidi" w:cstheme="majorBidi"/>
          <w:sz w:val="24"/>
          <w:szCs w:val="24"/>
          <w:rtl/>
        </w:rPr>
        <w:t xml:space="preserve">5) </w:t>
      </w:r>
      <w:r w:rsidR="00800750" w:rsidRPr="00800750">
        <w:rPr>
          <w:rFonts w:asciiTheme="majorBidi" w:hAnsiTheme="majorBidi" w:cstheme="majorBidi"/>
          <w:sz w:val="24"/>
          <w:szCs w:val="24"/>
          <w:rtl/>
        </w:rPr>
        <w:t>לא, בגלל מדיניות של כל מערכות הפעלה</w:t>
      </w:r>
    </w:p>
    <w:p w14:paraId="48E2A9D4" w14:textId="77777777" w:rsidR="003F6999" w:rsidRDefault="003F6999" w:rsidP="003F6999">
      <w:pPr>
        <w:spacing w:after="0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3A99FA44" w14:textId="77777777" w:rsidR="005C58A8" w:rsidRDefault="005C58A8" w:rsidP="003F6999">
      <w:pPr>
        <w:spacing w:after="0"/>
        <w:rPr>
          <w:rtl/>
        </w:rPr>
      </w:pPr>
    </w:p>
    <w:p w14:paraId="4022CAC9" w14:textId="77777777" w:rsidR="008E25A1" w:rsidRDefault="009D7851" w:rsidP="003F6999">
      <w:r>
        <w:rPr>
          <w:rFonts w:hint="cs"/>
          <w:rtl/>
        </w:rPr>
        <w:t>16.</w:t>
      </w:r>
      <w:r w:rsidRPr="00873F93">
        <w:rPr>
          <w:rtl/>
        </w:rPr>
        <w:t>(</w:t>
      </w:r>
      <w:r w:rsidR="00BC06A2">
        <w:rPr>
          <w:rFonts w:hint="cs"/>
          <w:rtl/>
        </w:rPr>
        <w:t>10</w:t>
      </w:r>
      <w:r w:rsidRPr="00873F93">
        <w:rPr>
          <w:rtl/>
        </w:rPr>
        <w:t xml:space="preserve"> </w:t>
      </w:r>
      <w:r w:rsidRPr="00873F93">
        <w:rPr>
          <w:rFonts w:hint="eastAsia"/>
          <w:rtl/>
        </w:rPr>
        <w:t>נקודות</w:t>
      </w:r>
      <w:r w:rsidRPr="00873F93">
        <w:rPr>
          <w:rtl/>
        </w:rPr>
        <w:t>)</w:t>
      </w:r>
      <w:r w:rsidR="008E25A1" w:rsidRPr="001E186D">
        <w:rPr>
          <w:rFonts w:hint="cs"/>
          <w:rtl/>
        </w:rPr>
        <w:t xml:space="preserve"> </w:t>
      </w:r>
      <w:r w:rsidR="008E25A1">
        <w:rPr>
          <w:rFonts w:hint="cs"/>
          <w:rtl/>
        </w:rPr>
        <w:t>קטע פסודו-קוד הבא מיצג ניסיון פתרון בעיית יצרן-צרכנים</w:t>
      </w:r>
      <w:r w:rsidR="006E196E">
        <w:rPr>
          <w:rFonts w:hint="cs"/>
          <w:rtl/>
        </w:rPr>
        <w:t xml:space="preserve"> </w:t>
      </w:r>
      <w:r w:rsidR="008E25A1">
        <w:rPr>
          <w:rFonts w:hint="cs"/>
          <w:rtl/>
        </w:rPr>
        <w:t xml:space="preserve">(יצרן אחד, כמה צרכנים). </w:t>
      </w:r>
    </w:p>
    <w:p w14:paraId="11CA50D2" w14:textId="4092622F" w:rsidR="008E25A1" w:rsidRDefault="00F50BDC" w:rsidP="008E25A1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5B82C" wp14:editId="518A4553">
                <wp:simplePos x="0" y="0"/>
                <wp:positionH relativeFrom="column">
                  <wp:posOffset>379730</wp:posOffset>
                </wp:positionH>
                <wp:positionV relativeFrom="paragraph">
                  <wp:posOffset>8890</wp:posOffset>
                </wp:positionV>
                <wp:extent cx="2242820" cy="1740535"/>
                <wp:effectExtent l="8255" t="6985" r="6350" b="5080"/>
                <wp:wrapNone/>
                <wp:docPr id="1306370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2820" cy="174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69D233" w14:textId="77777777" w:rsidR="008E25A1" w:rsidRPr="008642B8" w:rsidRDefault="008E25A1" w:rsidP="008E25A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42B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Producer (put)</w:t>
                            </w:r>
                          </w:p>
                          <w:p w14:paraId="32B1CD17" w14:textId="77777777" w:rsidR="003E5349" w:rsidRDefault="003E5349" w:rsidP="003E53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lock(</w:t>
                            </w: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&amp;L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A15A7D2" w14:textId="77777777" w:rsidR="008E25A1" w:rsidRPr="008642B8" w:rsidRDefault="003E5349" w:rsidP="003E53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if (state =</w:t>
                            </w:r>
                            <w:r w:rsidR="008E25A1"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NOT_EMPTY</w:t>
                            </w:r>
                            <w:r w:rsidR="008E25A1"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BD41388" w14:textId="77777777" w:rsidR="008E25A1" w:rsidRPr="008642B8" w:rsidRDefault="008E25A1" w:rsidP="008E25A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cond_wait(&amp;cv, &amp;L)</w:t>
                            </w:r>
                          </w:p>
                          <w:p w14:paraId="71FE25FD" w14:textId="77777777" w:rsidR="008E25A1" w:rsidRPr="008642B8" w:rsidRDefault="00A00ED6" w:rsidP="008E25A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produce and put in buffer</w:t>
                            </w:r>
                          </w:p>
                          <w:p w14:paraId="3E045618" w14:textId="77777777" w:rsidR="008E25A1" w:rsidRPr="008642B8" w:rsidRDefault="008E25A1" w:rsidP="008E25A1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state = </w:t>
                            </w:r>
                            <w:r w:rsidR="003E5349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NOT_</w:t>
                            </w: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FULL</w:t>
                            </w:r>
                          </w:p>
                          <w:p w14:paraId="4767A1DF" w14:textId="77777777" w:rsidR="00A00ED6" w:rsidRDefault="00A00ED6" w:rsidP="00A00ED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unlock(&amp;L)</w:t>
                            </w:r>
                          </w:p>
                          <w:p w14:paraId="6DB9C8F7" w14:textId="77777777" w:rsidR="008E25A1" w:rsidRPr="008642B8" w:rsidRDefault="008E25A1" w:rsidP="00A00ED6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cond_signal(&amp;cv)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5B82C" id="Rectangle 5" o:spid="_x0000_s1026" style="position:absolute;margin-left:29.9pt;margin-top:.7pt;width:176.6pt;height:13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" filled="f">
                <v:textbox>
                  <w:txbxContent>
                    <w:p w14:paraId="6C69D233" w14:textId="77777777" w:rsidR="008E25A1" w:rsidRPr="008642B8" w:rsidRDefault="008E25A1" w:rsidP="008E25A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8642B8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Producer (put)</w:t>
                      </w:r>
                    </w:p>
                    <w:p w14:paraId="32B1CD17" w14:textId="77777777" w:rsidR="003E5349" w:rsidRDefault="003E5349" w:rsidP="003E53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lock(</w:t>
                      </w: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&amp;L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6A15A7D2" w14:textId="77777777" w:rsidR="008E25A1" w:rsidRPr="008642B8" w:rsidRDefault="003E5349" w:rsidP="003E53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if (state =</w:t>
                      </w:r>
                      <w:r w:rsidR="008E25A1"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NOT_EMPTY</w:t>
                      </w:r>
                      <w:r w:rsidR="008E25A1"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5BD41388" w14:textId="77777777" w:rsidR="008E25A1" w:rsidRPr="008642B8" w:rsidRDefault="008E25A1" w:rsidP="008E25A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     </w:t>
                      </w: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cond_wait(&amp;cv, &amp;L)</w:t>
                      </w:r>
                    </w:p>
                    <w:p w14:paraId="71FE25FD" w14:textId="77777777" w:rsidR="008E25A1" w:rsidRPr="008642B8" w:rsidRDefault="00A00ED6" w:rsidP="008E25A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produce and put in buffer</w:t>
                      </w:r>
                    </w:p>
                    <w:p w14:paraId="3E045618" w14:textId="77777777" w:rsidR="008E25A1" w:rsidRPr="008642B8" w:rsidRDefault="008E25A1" w:rsidP="008E25A1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state = </w:t>
                      </w:r>
                      <w:r w:rsidR="003E5349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NOT_</w:t>
                      </w: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FULL</w:t>
                      </w:r>
                    </w:p>
                    <w:p w14:paraId="4767A1DF" w14:textId="77777777" w:rsidR="00A00ED6" w:rsidRDefault="00A00ED6" w:rsidP="00A00ED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unlock(&amp;L)</w:t>
                      </w:r>
                    </w:p>
                    <w:p w14:paraId="6DB9C8F7" w14:textId="77777777" w:rsidR="008E25A1" w:rsidRPr="008642B8" w:rsidRDefault="008E25A1" w:rsidP="00A00ED6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cond_signal(&amp;cv)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B746D5" wp14:editId="6B684C7C">
                <wp:simplePos x="0" y="0"/>
                <wp:positionH relativeFrom="column">
                  <wp:posOffset>3502025</wp:posOffset>
                </wp:positionH>
                <wp:positionV relativeFrom="paragraph">
                  <wp:posOffset>8890</wp:posOffset>
                </wp:positionV>
                <wp:extent cx="2208530" cy="1740535"/>
                <wp:effectExtent l="6350" t="6985" r="13970" b="5080"/>
                <wp:wrapNone/>
                <wp:docPr id="108519444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8530" cy="17405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92FEB9" w14:textId="77777777" w:rsidR="008E25A1" w:rsidRPr="008E25A1" w:rsidRDefault="008E25A1" w:rsidP="008E25A1">
                            <w:pPr>
                              <w:bidi w:val="0"/>
                              <w:spacing w:after="0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25A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Consumer (get)</w:t>
                            </w:r>
                          </w:p>
                          <w:p w14:paraId="5242F7FE" w14:textId="77777777" w:rsidR="003E5349" w:rsidRPr="003E5349" w:rsidRDefault="003E5349" w:rsidP="003E5349">
                            <w:pPr>
                              <w:autoSpaceDE w:val="0"/>
                              <w:autoSpaceDN w:val="0"/>
                              <w:bidi w:val="0"/>
                              <w:adjustRightInd w:val="0"/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lock(</w:t>
                            </w:r>
                            <w:r w:rsidRPr="008642B8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&amp;L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E309D9E" w14:textId="77777777" w:rsidR="008E25A1" w:rsidRPr="008E25A1" w:rsidRDefault="003E5349" w:rsidP="003E5349">
                            <w:pPr>
                              <w:bidi w:val="0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if (state !</w:t>
                            </w:r>
                            <w:r w:rsidR="008E25A1" w:rsidRPr="008E25A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NOT_EMPTY</w:t>
                            </w:r>
                            <w:r w:rsidR="008E25A1" w:rsidRPr="008E25A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1BA823" w14:textId="77777777" w:rsidR="008E25A1" w:rsidRPr="008E25A1" w:rsidRDefault="008E25A1" w:rsidP="008E25A1">
                            <w:pPr>
                              <w:bidi w:val="0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E25A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8E25A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cond_wait(&amp;cv, &amp;L)</w:t>
                            </w:r>
                          </w:p>
                          <w:p w14:paraId="720E3CB9" w14:textId="77777777" w:rsidR="008E25A1" w:rsidRPr="008E25A1" w:rsidRDefault="00A00ED6" w:rsidP="008E25A1">
                            <w:pPr>
                              <w:bidi w:val="0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consume </w:t>
                            </w:r>
                          </w:p>
                          <w:p w14:paraId="273C88A2" w14:textId="77777777" w:rsidR="008E25A1" w:rsidRPr="008E25A1" w:rsidRDefault="008E25A1" w:rsidP="008E25A1">
                            <w:pPr>
                              <w:bidi w:val="0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E25A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state = EMPTY</w:t>
                            </w:r>
                          </w:p>
                          <w:p w14:paraId="58527967" w14:textId="77777777" w:rsidR="00A00ED6" w:rsidRDefault="00A00ED6" w:rsidP="00A00ED6">
                            <w:pPr>
                              <w:bidi w:val="0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E25A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unlock(&amp;L)</w:t>
                            </w:r>
                          </w:p>
                          <w:p w14:paraId="6F085A5A" w14:textId="77777777" w:rsidR="008E25A1" w:rsidRPr="008E25A1" w:rsidRDefault="008E25A1" w:rsidP="00A00ED6">
                            <w:pPr>
                              <w:bidi w:val="0"/>
                              <w:spacing w:after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8E25A1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cond_signal(&amp;cv)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746D5" id="_x0000_s1027" style="position:absolute;margin-left:275.75pt;margin-top:.7pt;width:173.9pt;height:1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" filled="f">
                <v:textbox>
                  <w:txbxContent>
                    <w:p w14:paraId="7092FEB9" w14:textId="77777777" w:rsidR="008E25A1" w:rsidRPr="008E25A1" w:rsidRDefault="008E25A1" w:rsidP="008E25A1">
                      <w:pPr>
                        <w:bidi w:val="0"/>
                        <w:spacing w:after="0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8E25A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Consumer (get)</w:t>
                      </w:r>
                    </w:p>
                    <w:p w14:paraId="5242F7FE" w14:textId="77777777" w:rsidR="003E5349" w:rsidRPr="003E5349" w:rsidRDefault="003E5349" w:rsidP="003E5349">
                      <w:pPr>
                        <w:autoSpaceDE w:val="0"/>
                        <w:autoSpaceDN w:val="0"/>
                        <w:bidi w:val="0"/>
                        <w:adjustRightInd w:val="0"/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lock(</w:t>
                      </w:r>
                      <w:r w:rsidRPr="008642B8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&amp;L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)</w:t>
                      </w:r>
                    </w:p>
                    <w:p w14:paraId="6E309D9E" w14:textId="77777777" w:rsidR="008E25A1" w:rsidRPr="008E25A1" w:rsidRDefault="003E5349" w:rsidP="003E5349">
                      <w:pPr>
                        <w:bidi w:val="0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if (state !</w:t>
                      </w:r>
                      <w:r w:rsidR="008E25A1" w:rsidRPr="008E25A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>NOT_EMPTY</w:t>
                      </w:r>
                      <w:r w:rsidR="008E25A1" w:rsidRPr="008E25A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)</w:t>
                      </w:r>
                    </w:p>
                    <w:p w14:paraId="5A1BA823" w14:textId="77777777" w:rsidR="008E25A1" w:rsidRPr="008E25A1" w:rsidRDefault="008E25A1" w:rsidP="008E25A1">
                      <w:pPr>
                        <w:bidi w:val="0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E25A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     </w:t>
                      </w:r>
                      <w:r w:rsidRPr="008E25A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cond_wait(&amp;cv, &amp;L)</w:t>
                      </w:r>
                    </w:p>
                    <w:p w14:paraId="720E3CB9" w14:textId="77777777" w:rsidR="008E25A1" w:rsidRPr="008E25A1" w:rsidRDefault="00A00ED6" w:rsidP="008E25A1">
                      <w:pPr>
                        <w:bidi w:val="0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consume </w:t>
                      </w:r>
                    </w:p>
                    <w:p w14:paraId="273C88A2" w14:textId="77777777" w:rsidR="008E25A1" w:rsidRPr="008E25A1" w:rsidRDefault="008E25A1" w:rsidP="008E25A1">
                      <w:pPr>
                        <w:bidi w:val="0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E25A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state = EMPTY</w:t>
                      </w:r>
                    </w:p>
                    <w:p w14:paraId="58527967" w14:textId="77777777" w:rsidR="00A00ED6" w:rsidRDefault="00A00ED6" w:rsidP="00A00ED6">
                      <w:pPr>
                        <w:bidi w:val="0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E25A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unlock(&amp;L)</w:t>
                      </w:r>
                    </w:p>
                    <w:p w14:paraId="6F085A5A" w14:textId="77777777" w:rsidR="008E25A1" w:rsidRPr="008E25A1" w:rsidRDefault="008E25A1" w:rsidP="00A00ED6">
                      <w:pPr>
                        <w:bidi w:val="0"/>
                        <w:spacing w:after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8E25A1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cond_signal(&amp;cv)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324FA7F" wp14:editId="04DCFA47">
                <wp:extent cx="1919605" cy="1673860"/>
                <wp:effectExtent l="0" t="0" r="4445" b="4445"/>
                <wp:docPr id="2" name="בד ציור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29A91C04" id="בד ציור 1" o:spid="_x0000_s1026" editas="canvas" style="width:151.15pt;height:131.8pt;mso-position-horizontal-relative:char;mso-position-vertical-relative:line" coordsize="19196,16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UlnOid4AAAAFAQAADwAAAAAAAAAAAAAAAABjAwAAZHJzL2Rv&#10;d25yZXYueG1sUEsFBgAAAAAEAAQA8wAAAG4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9196;height:16738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p w14:paraId="198B4CED" w14:textId="77777777" w:rsidR="008E25A1" w:rsidRPr="00E71054" w:rsidRDefault="008E25A1" w:rsidP="008E25A1">
      <w:pPr>
        <w:rPr>
          <w:rFonts w:asciiTheme="majorBidi" w:hAnsiTheme="majorBidi" w:cstheme="majorBidi"/>
          <w:sz w:val="24"/>
          <w:szCs w:val="24"/>
          <w:rtl/>
        </w:rPr>
      </w:pPr>
      <w:r w:rsidRPr="00E71054">
        <w:rPr>
          <w:rFonts w:asciiTheme="majorBidi" w:hAnsiTheme="majorBidi" w:cstheme="majorBidi"/>
          <w:sz w:val="24"/>
          <w:szCs w:val="24"/>
          <w:rtl/>
        </w:rPr>
        <w:t>מה</w:t>
      </w:r>
      <w:r w:rsidR="006E196E">
        <w:rPr>
          <w:rFonts w:asciiTheme="majorBidi" w:hAnsiTheme="majorBidi" w:cstheme="majorBidi" w:hint="cs"/>
          <w:sz w:val="24"/>
          <w:szCs w:val="24"/>
          <w:rtl/>
        </w:rPr>
        <w:t>ו המשפט ה</w:t>
      </w:r>
      <w:r w:rsidRPr="00E71054">
        <w:rPr>
          <w:rFonts w:asciiTheme="majorBidi" w:hAnsiTheme="majorBidi" w:cstheme="majorBidi"/>
          <w:sz w:val="24"/>
          <w:szCs w:val="24"/>
          <w:rtl/>
        </w:rPr>
        <w:t>נכון לגבי הפתרון</w:t>
      </w:r>
      <w:r w:rsidR="000A1D43">
        <w:rPr>
          <w:rFonts w:asciiTheme="majorBidi" w:hAnsiTheme="majorBidi" w:cstheme="majorBidi" w:hint="cs"/>
          <w:sz w:val="24"/>
          <w:szCs w:val="24"/>
          <w:rtl/>
        </w:rPr>
        <w:t xml:space="preserve"> המוצע</w:t>
      </w:r>
      <w:r w:rsidRPr="00E71054">
        <w:rPr>
          <w:rFonts w:asciiTheme="majorBidi" w:hAnsiTheme="majorBidi" w:cstheme="majorBidi"/>
          <w:sz w:val="24"/>
          <w:szCs w:val="24"/>
          <w:rtl/>
        </w:rPr>
        <w:t>?</w:t>
      </w:r>
    </w:p>
    <w:p w14:paraId="1012E243" w14:textId="77777777" w:rsidR="008E25A1" w:rsidRPr="00E71054" w:rsidRDefault="008E25A1" w:rsidP="008E25A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E71054">
        <w:rPr>
          <w:rFonts w:asciiTheme="majorBidi" w:hAnsiTheme="majorBidi" w:cstheme="majorBidi"/>
          <w:sz w:val="24"/>
          <w:szCs w:val="24"/>
          <w:rtl/>
        </w:rPr>
        <w:t>1) הפתרון תקין</w:t>
      </w:r>
    </w:p>
    <w:p w14:paraId="3F7EE6BA" w14:textId="77777777" w:rsidR="008E25A1" w:rsidRPr="00E71054" w:rsidRDefault="008E25A1" w:rsidP="00A00ED6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E71054">
        <w:rPr>
          <w:rFonts w:asciiTheme="majorBidi" w:hAnsiTheme="majorBidi" w:cstheme="majorBidi"/>
          <w:sz w:val="24"/>
          <w:szCs w:val="24"/>
          <w:rtl/>
        </w:rPr>
        <w:t>2) הפתרון יכול לגרום ל</w:t>
      </w:r>
      <w:r w:rsidR="00A00ED6">
        <w:rPr>
          <w:rFonts w:asciiTheme="majorBidi" w:hAnsiTheme="majorBidi" w:cstheme="majorBidi" w:hint="cs"/>
          <w:sz w:val="24"/>
          <w:szCs w:val="24"/>
          <w:rtl/>
        </w:rPr>
        <w:t xml:space="preserve">העדר התקדמות </w:t>
      </w:r>
      <w:r w:rsidR="00A00ED6">
        <w:rPr>
          <w:rFonts w:asciiTheme="majorBidi" w:hAnsiTheme="majorBidi" w:cstheme="majorBidi" w:hint="cs"/>
          <w:sz w:val="24"/>
          <w:szCs w:val="24"/>
        </w:rPr>
        <w:t>LIVELOCK</w:t>
      </w:r>
      <w:r w:rsidR="00A00ED6">
        <w:rPr>
          <w:rFonts w:asciiTheme="majorBidi" w:hAnsiTheme="majorBidi" w:cstheme="majorBidi" w:hint="cs"/>
          <w:sz w:val="24"/>
          <w:szCs w:val="24"/>
          <w:rtl/>
        </w:rPr>
        <w:t xml:space="preserve"> של יצרן</w:t>
      </w:r>
    </w:p>
    <w:p w14:paraId="026644DE" w14:textId="77777777" w:rsidR="008E25A1" w:rsidRPr="00E71054" w:rsidRDefault="008E25A1" w:rsidP="008E25A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E71054">
        <w:rPr>
          <w:rFonts w:asciiTheme="majorBidi" w:hAnsiTheme="majorBidi" w:cstheme="majorBidi"/>
          <w:sz w:val="24"/>
          <w:szCs w:val="24"/>
          <w:rtl/>
        </w:rPr>
        <w:t>3) שני צרכנים יכולים לקחת אותו פריט</w:t>
      </w:r>
    </w:p>
    <w:p w14:paraId="286C9D37" w14:textId="77777777" w:rsidR="008E25A1" w:rsidRPr="00E71054" w:rsidRDefault="00A00ED6" w:rsidP="008E25A1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  <w:rtl/>
        </w:rPr>
        <w:t>4) יכול להיות מצב ש</w:t>
      </w:r>
      <w:r w:rsidR="008E25A1" w:rsidRPr="00E71054">
        <w:rPr>
          <w:rFonts w:asciiTheme="majorBidi" w:hAnsiTheme="majorBidi" w:cstheme="majorBidi"/>
          <w:sz w:val="24"/>
          <w:szCs w:val="24"/>
          <w:rtl/>
        </w:rPr>
        <w:t>פריט במאגר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יוחלף בפריט אחר</w:t>
      </w:r>
      <w:r>
        <w:rPr>
          <w:rFonts w:asciiTheme="majorBidi" w:hAnsiTheme="majorBidi" w:cstheme="majorBidi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</w:rPr>
        <w:t>בלי ש</w:t>
      </w:r>
      <w:r>
        <w:rPr>
          <w:rFonts w:asciiTheme="majorBidi" w:hAnsiTheme="majorBidi" w:cstheme="majorBidi"/>
          <w:sz w:val="24"/>
          <w:szCs w:val="24"/>
          <w:rtl/>
        </w:rPr>
        <w:t>צרכן ל</w:t>
      </w:r>
      <w:r w:rsidR="008E25A1" w:rsidRPr="00E71054">
        <w:rPr>
          <w:rFonts w:asciiTheme="majorBidi" w:hAnsiTheme="majorBidi" w:cstheme="majorBidi"/>
          <w:sz w:val="24"/>
          <w:szCs w:val="24"/>
          <w:rtl/>
        </w:rPr>
        <w:t>קח אותו</w:t>
      </w:r>
    </w:p>
    <w:p w14:paraId="69D81308" w14:textId="77777777" w:rsidR="009D7851" w:rsidRPr="003F6999" w:rsidRDefault="008E25A1" w:rsidP="003F6999">
      <w:pPr>
        <w:spacing w:after="0"/>
        <w:rPr>
          <w:rFonts w:asciiTheme="majorBidi" w:hAnsiTheme="majorBidi" w:cstheme="majorBidi"/>
          <w:sz w:val="24"/>
          <w:szCs w:val="24"/>
          <w:rtl/>
        </w:rPr>
      </w:pPr>
      <w:r w:rsidRPr="00E71054">
        <w:rPr>
          <w:rFonts w:asciiTheme="majorBidi" w:hAnsiTheme="majorBidi" w:cstheme="majorBidi"/>
          <w:sz w:val="24"/>
          <w:szCs w:val="24"/>
          <w:rtl/>
        </w:rPr>
        <w:t xml:space="preserve">5) </w:t>
      </w:r>
      <w:r w:rsidR="008C2C65">
        <w:rPr>
          <w:rFonts w:asciiTheme="majorBidi" w:hAnsiTheme="majorBidi" w:cstheme="majorBidi" w:hint="cs"/>
          <w:sz w:val="24"/>
          <w:szCs w:val="24"/>
          <w:rtl/>
        </w:rPr>
        <w:t>הפתרון אינו תקין, חוץ מזה כל שאר התשובות נכונות</w:t>
      </w:r>
    </w:p>
    <w:p w14:paraId="215F18C3" w14:textId="77777777" w:rsidR="009D7851" w:rsidRPr="0063393C" w:rsidRDefault="009D7851" w:rsidP="00BC06A2">
      <w:pPr>
        <w:rPr>
          <w:rFonts w:ascii="Times New Roman" w:hAnsi="Times New Roman" w:cs="Times New Roman"/>
          <w:color w:val="FF0000"/>
          <w:sz w:val="24"/>
          <w:szCs w:val="24"/>
          <w:rtl/>
        </w:rPr>
      </w:pPr>
    </w:p>
    <w:sectPr w:rsidR="009D7851" w:rsidRPr="0063393C" w:rsidSect="00F4587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81B03"/>
    <w:multiLevelType w:val="hybridMultilevel"/>
    <w:tmpl w:val="83CC9EA0"/>
    <w:lvl w:ilvl="0" w:tplc="528641FC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A22B4C">
      <w:start w:val="1"/>
      <w:numFmt w:val="hebrew1"/>
      <w:lvlText w:val="%2."/>
      <w:lvlJc w:val="left"/>
      <w:pPr>
        <w:ind w:left="706"/>
      </w:pPr>
      <w:rPr>
        <w:rFonts w:asciiTheme="majorBidi" w:eastAsiaTheme="minorHAnsi" w:hAnsiTheme="majorBidi" w:cstheme="majorBid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8885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52864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C2E38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B6B046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4A9A8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984B4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14E61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24995"/>
    <w:multiLevelType w:val="hybridMultilevel"/>
    <w:tmpl w:val="21A8A05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A50B8"/>
    <w:multiLevelType w:val="hybridMultilevel"/>
    <w:tmpl w:val="F404C2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F6C2E"/>
    <w:multiLevelType w:val="multilevel"/>
    <w:tmpl w:val="BA1E83D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BD7967"/>
    <w:multiLevelType w:val="multilevel"/>
    <w:tmpl w:val="8CEE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F6C78"/>
    <w:multiLevelType w:val="hybridMultilevel"/>
    <w:tmpl w:val="F0C6655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C3489F"/>
    <w:multiLevelType w:val="hybridMultilevel"/>
    <w:tmpl w:val="52A4BF30"/>
    <w:lvl w:ilvl="0" w:tplc="EFF401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C4CCE"/>
    <w:multiLevelType w:val="hybridMultilevel"/>
    <w:tmpl w:val="979E2E1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D5A5D"/>
    <w:multiLevelType w:val="hybridMultilevel"/>
    <w:tmpl w:val="BA18C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A620C"/>
    <w:multiLevelType w:val="hybridMultilevel"/>
    <w:tmpl w:val="023AD7BA"/>
    <w:lvl w:ilvl="0" w:tplc="85F8EE7E">
      <w:start w:val="1"/>
      <w:numFmt w:val="hebrew1"/>
      <w:lvlText w:val="%1."/>
      <w:lvlJc w:val="left"/>
      <w:pPr>
        <w:ind w:left="965" w:hanging="8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8" w:hanging="360"/>
      </w:pPr>
    </w:lvl>
    <w:lvl w:ilvl="2" w:tplc="0409001B" w:tentative="1">
      <w:start w:val="1"/>
      <w:numFmt w:val="lowerRoman"/>
      <w:lvlText w:val="%3."/>
      <w:lvlJc w:val="right"/>
      <w:pPr>
        <w:ind w:left="1868" w:hanging="180"/>
      </w:pPr>
    </w:lvl>
    <w:lvl w:ilvl="3" w:tplc="0409000F" w:tentative="1">
      <w:start w:val="1"/>
      <w:numFmt w:val="decimal"/>
      <w:lvlText w:val="%4."/>
      <w:lvlJc w:val="left"/>
      <w:pPr>
        <w:ind w:left="2588" w:hanging="360"/>
      </w:pPr>
    </w:lvl>
    <w:lvl w:ilvl="4" w:tplc="04090019" w:tentative="1">
      <w:start w:val="1"/>
      <w:numFmt w:val="lowerLetter"/>
      <w:lvlText w:val="%5."/>
      <w:lvlJc w:val="left"/>
      <w:pPr>
        <w:ind w:left="3308" w:hanging="360"/>
      </w:pPr>
    </w:lvl>
    <w:lvl w:ilvl="5" w:tplc="0409001B" w:tentative="1">
      <w:start w:val="1"/>
      <w:numFmt w:val="lowerRoman"/>
      <w:lvlText w:val="%6."/>
      <w:lvlJc w:val="right"/>
      <w:pPr>
        <w:ind w:left="4028" w:hanging="180"/>
      </w:pPr>
    </w:lvl>
    <w:lvl w:ilvl="6" w:tplc="0409000F" w:tentative="1">
      <w:start w:val="1"/>
      <w:numFmt w:val="decimal"/>
      <w:lvlText w:val="%7."/>
      <w:lvlJc w:val="left"/>
      <w:pPr>
        <w:ind w:left="4748" w:hanging="360"/>
      </w:pPr>
    </w:lvl>
    <w:lvl w:ilvl="7" w:tplc="04090019" w:tentative="1">
      <w:start w:val="1"/>
      <w:numFmt w:val="lowerLetter"/>
      <w:lvlText w:val="%8."/>
      <w:lvlJc w:val="left"/>
      <w:pPr>
        <w:ind w:left="5468" w:hanging="360"/>
      </w:pPr>
    </w:lvl>
    <w:lvl w:ilvl="8" w:tplc="040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10" w15:restartNumberingAfterBreak="0">
    <w:nsid w:val="778037FB"/>
    <w:multiLevelType w:val="hybridMultilevel"/>
    <w:tmpl w:val="18585542"/>
    <w:lvl w:ilvl="0" w:tplc="2A68506A">
      <w:start w:val="1"/>
      <w:numFmt w:val="decimal"/>
      <w:lvlText w:val="%1)"/>
      <w:lvlJc w:val="left"/>
      <w:pPr>
        <w:ind w:left="720" w:hanging="360"/>
      </w:pPr>
      <w:rPr>
        <w:lang w:bidi="he-IL"/>
      </w:r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19252">
    <w:abstractNumId w:val="3"/>
  </w:num>
  <w:num w:numId="2" w16cid:durableId="1803499514">
    <w:abstractNumId w:val="0"/>
  </w:num>
  <w:num w:numId="3" w16cid:durableId="1506288128">
    <w:abstractNumId w:val="5"/>
  </w:num>
  <w:num w:numId="4" w16cid:durableId="953369415">
    <w:abstractNumId w:val="4"/>
  </w:num>
  <w:num w:numId="5" w16cid:durableId="2118333877">
    <w:abstractNumId w:val="8"/>
  </w:num>
  <w:num w:numId="6" w16cid:durableId="218135530">
    <w:abstractNumId w:val="10"/>
  </w:num>
  <w:num w:numId="7" w16cid:durableId="117843873">
    <w:abstractNumId w:val="7"/>
  </w:num>
  <w:num w:numId="8" w16cid:durableId="1988246926">
    <w:abstractNumId w:val="6"/>
  </w:num>
  <w:num w:numId="9" w16cid:durableId="1178084084">
    <w:abstractNumId w:val="2"/>
  </w:num>
  <w:num w:numId="10" w16cid:durableId="1136525676">
    <w:abstractNumId w:val="9"/>
  </w:num>
  <w:num w:numId="11" w16cid:durableId="211636790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eev Kalyuzhner">
    <w15:presenceInfo w15:providerId="AD" w15:userId="S::zeevk@wix.com::a4518fc8-5aab-4c7c-82ee-4686cbb23d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F1"/>
    <w:rsid w:val="00014ABC"/>
    <w:rsid w:val="000412EA"/>
    <w:rsid w:val="000435E0"/>
    <w:rsid w:val="00072203"/>
    <w:rsid w:val="00083ABC"/>
    <w:rsid w:val="000A1D43"/>
    <w:rsid w:val="000B055F"/>
    <w:rsid w:val="000E0978"/>
    <w:rsid w:val="00113398"/>
    <w:rsid w:val="001417DF"/>
    <w:rsid w:val="00185744"/>
    <w:rsid w:val="001A4A68"/>
    <w:rsid w:val="001B25F5"/>
    <w:rsid w:val="001D2596"/>
    <w:rsid w:val="002028B2"/>
    <w:rsid w:val="002179FC"/>
    <w:rsid w:val="002556AD"/>
    <w:rsid w:val="00323E56"/>
    <w:rsid w:val="00326C18"/>
    <w:rsid w:val="00391396"/>
    <w:rsid w:val="003C4110"/>
    <w:rsid w:val="003E4D35"/>
    <w:rsid w:val="003E5349"/>
    <w:rsid w:val="003F2E1D"/>
    <w:rsid w:val="003F6999"/>
    <w:rsid w:val="00406994"/>
    <w:rsid w:val="00412AAF"/>
    <w:rsid w:val="00435502"/>
    <w:rsid w:val="00436020"/>
    <w:rsid w:val="00444673"/>
    <w:rsid w:val="0046577C"/>
    <w:rsid w:val="00490ED4"/>
    <w:rsid w:val="004B2BC7"/>
    <w:rsid w:val="004E628C"/>
    <w:rsid w:val="004F7BB7"/>
    <w:rsid w:val="00523784"/>
    <w:rsid w:val="005447BE"/>
    <w:rsid w:val="00584099"/>
    <w:rsid w:val="005B5624"/>
    <w:rsid w:val="005C58A8"/>
    <w:rsid w:val="005D0A1A"/>
    <w:rsid w:val="005D7FBB"/>
    <w:rsid w:val="0063393C"/>
    <w:rsid w:val="00645557"/>
    <w:rsid w:val="00670D3B"/>
    <w:rsid w:val="00683C8D"/>
    <w:rsid w:val="00694698"/>
    <w:rsid w:val="006971F3"/>
    <w:rsid w:val="006A015C"/>
    <w:rsid w:val="006E1131"/>
    <w:rsid w:val="006E196E"/>
    <w:rsid w:val="006F2974"/>
    <w:rsid w:val="0073254B"/>
    <w:rsid w:val="00793AD6"/>
    <w:rsid w:val="007A2B72"/>
    <w:rsid w:val="007A4219"/>
    <w:rsid w:val="007A5587"/>
    <w:rsid w:val="007B0AF1"/>
    <w:rsid w:val="007C22F2"/>
    <w:rsid w:val="00800750"/>
    <w:rsid w:val="0082590D"/>
    <w:rsid w:val="00846CB9"/>
    <w:rsid w:val="00857B34"/>
    <w:rsid w:val="0086214F"/>
    <w:rsid w:val="008658DA"/>
    <w:rsid w:val="0087331E"/>
    <w:rsid w:val="008B03D4"/>
    <w:rsid w:val="008C2C65"/>
    <w:rsid w:val="008C3538"/>
    <w:rsid w:val="008E25A1"/>
    <w:rsid w:val="008E302E"/>
    <w:rsid w:val="009068DB"/>
    <w:rsid w:val="00906994"/>
    <w:rsid w:val="0095405B"/>
    <w:rsid w:val="009B1D2E"/>
    <w:rsid w:val="009B326C"/>
    <w:rsid w:val="009C133E"/>
    <w:rsid w:val="009D0120"/>
    <w:rsid w:val="009D33D1"/>
    <w:rsid w:val="009D7851"/>
    <w:rsid w:val="00A00ED6"/>
    <w:rsid w:val="00A31677"/>
    <w:rsid w:val="00A553C7"/>
    <w:rsid w:val="00A70BCC"/>
    <w:rsid w:val="00A9362A"/>
    <w:rsid w:val="00AA533A"/>
    <w:rsid w:val="00AD6467"/>
    <w:rsid w:val="00AF107C"/>
    <w:rsid w:val="00B231C8"/>
    <w:rsid w:val="00B315B0"/>
    <w:rsid w:val="00B34947"/>
    <w:rsid w:val="00B857D8"/>
    <w:rsid w:val="00BC06A2"/>
    <w:rsid w:val="00BE1D4F"/>
    <w:rsid w:val="00BF16C4"/>
    <w:rsid w:val="00C26C9B"/>
    <w:rsid w:val="00C44F51"/>
    <w:rsid w:val="00CD6499"/>
    <w:rsid w:val="00CE2898"/>
    <w:rsid w:val="00CE7B72"/>
    <w:rsid w:val="00D05F01"/>
    <w:rsid w:val="00D24459"/>
    <w:rsid w:val="00D31100"/>
    <w:rsid w:val="00D85DD9"/>
    <w:rsid w:val="00DD0097"/>
    <w:rsid w:val="00DE52C6"/>
    <w:rsid w:val="00DF2171"/>
    <w:rsid w:val="00E05AAB"/>
    <w:rsid w:val="00E2379D"/>
    <w:rsid w:val="00E71054"/>
    <w:rsid w:val="00E8643B"/>
    <w:rsid w:val="00E9221A"/>
    <w:rsid w:val="00E972E7"/>
    <w:rsid w:val="00EC680C"/>
    <w:rsid w:val="00ED362A"/>
    <w:rsid w:val="00EF2EDA"/>
    <w:rsid w:val="00EF3050"/>
    <w:rsid w:val="00F21AFF"/>
    <w:rsid w:val="00F45879"/>
    <w:rsid w:val="00F50BDC"/>
    <w:rsid w:val="00F80156"/>
    <w:rsid w:val="00F90B40"/>
    <w:rsid w:val="00FA2971"/>
    <w:rsid w:val="00FC48EB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43D95D8"/>
  <w15:docId w15:val="{AE040332-3601-4C6E-8DEA-FCEBAD0C3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1F3"/>
    <w:pPr>
      <w:bidi/>
    </w:pPr>
  </w:style>
  <w:style w:type="paragraph" w:styleId="3">
    <w:name w:val="heading 3"/>
    <w:basedOn w:val="a"/>
    <w:next w:val="a"/>
    <w:link w:val="30"/>
    <w:uiPriority w:val="99"/>
    <w:qFormat/>
    <w:rsid w:val="00E9221A"/>
    <w:pPr>
      <w:keepNext/>
      <w:spacing w:before="240" w:after="60" w:line="36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7B0AF1"/>
    <w:pPr>
      <w:ind w:left="720"/>
      <w:contextualSpacing/>
    </w:pPr>
  </w:style>
  <w:style w:type="paragraph" w:customStyle="1" w:styleId="Cell">
    <w:name w:val="Cell"/>
    <w:basedOn w:val="a"/>
    <w:rsid w:val="007B0AF1"/>
    <w:pPr>
      <w:keepNext/>
      <w:bidi w:val="0"/>
      <w:spacing w:before="20" w:after="40" w:line="240" w:lineRule="auto"/>
      <w:ind w:left="40" w:right="144"/>
    </w:pPr>
    <w:rPr>
      <w:rFonts w:ascii="Arial" w:eastAsiaTheme="minorEastAsia" w:hAnsi="Arial" w:cs="Arial"/>
      <w:lang w:val="he-IL"/>
    </w:rPr>
  </w:style>
  <w:style w:type="paragraph" w:styleId="HTML">
    <w:name w:val="HTML Preformatted"/>
    <w:basedOn w:val="a"/>
    <w:link w:val="HTML0"/>
    <w:uiPriority w:val="99"/>
    <w:unhideWhenUsed/>
    <w:rsid w:val="007B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7B0AF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B0AF1"/>
  </w:style>
  <w:style w:type="paragraph" w:customStyle="1" w:styleId="1">
    <w:name w:val="רגיל1"/>
    <w:rsid w:val="007B0AF1"/>
    <w:pPr>
      <w:spacing w:after="0"/>
    </w:pPr>
    <w:rPr>
      <w:rFonts w:ascii="Arial" w:eastAsia="Arial" w:hAnsi="Arial" w:cs="Arial"/>
    </w:rPr>
  </w:style>
  <w:style w:type="character" w:customStyle="1" w:styleId="30">
    <w:name w:val="כותרת 3 תו"/>
    <w:basedOn w:val="a0"/>
    <w:link w:val="3"/>
    <w:uiPriority w:val="99"/>
    <w:rsid w:val="00E9221A"/>
    <w:rPr>
      <w:rFonts w:ascii="Times New Roman" w:eastAsia="Times New Roman" w:hAnsi="Times New Roman" w:cs="Times New Roman"/>
      <w:sz w:val="24"/>
      <w:szCs w:val="20"/>
    </w:rPr>
  </w:style>
  <w:style w:type="paragraph" w:styleId="a4">
    <w:name w:val="Revision"/>
    <w:hidden/>
    <w:uiPriority w:val="99"/>
    <w:semiHidden/>
    <w:rsid w:val="00D24459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C4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C41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0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1349</Words>
  <Characters>6749</Characters>
  <Application>Microsoft Office Word</Application>
  <DocSecurity>0</DocSecurity>
  <Lines>56</Lines>
  <Paragraphs>16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Harav Levitan</dc:creator>
  <cp:lastModifiedBy>Ilana Bas</cp:lastModifiedBy>
  <cp:revision>2</cp:revision>
  <dcterms:created xsi:type="dcterms:W3CDTF">2024-07-16T10:16:00Z</dcterms:created>
  <dcterms:modified xsi:type="dcterms:W3CDTF">2024-07-16T10:16:00Z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1405434070</vt:i4>
  </property>
  <property fmtid="{D5CDD505-2E9C-101B-9397-08002B2CF9AE}" pid="3" name="_NewReviewCycle">
    <vt:lpwstr/>
  </property>
  <property fmtid="{D5CDD505-2E9C-101B-9397-08002B2CF9AE}" pid="4" name="_EmailSubject">
    <vt:lpwstr>תכנית אולטרה קוד לשנה"ל תשפ"ה</vt:lpwstr>
  </property>
  <property fmtid="{D5CDD505-2E9C-101B-9397-08002B2CF9AE}" pid="5" name="_AuthorEmail">
    <vt:lpwstr>ilana@openu.ac.il</vt:lpwstr>
  </property>
  <property fmtid="{D5CDD505-2E9C-101B-9397-08002B2CF9AE}" pid="6" name="_AuthorEmailDisplayName">
    <vt:lpwstr>Ilana Bas</vt:lpwstr>
  </property>
</Properties>
</file>