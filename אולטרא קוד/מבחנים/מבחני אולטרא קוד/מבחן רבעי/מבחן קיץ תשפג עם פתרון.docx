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1 (5%)</w:t>
      </w:r>
    </w:p>
    <w:p w:rsidR="009F3D5D" w:rsidRPr="009F3D5D" w:rsidRDefault="009F3D5D" w:rsidP="009F3D5D">
      <w:pPr>
        <w:shd w:val="clear" w:color="auto" w:fill="F4F4F4"/>
        <w:spacing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מה הוא התפקיד העיקרי של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system calls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במערכת מחשב?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2" type="#_x0000_t75" style="width:20.25pt;height:18pt" o:ole="">
            <v:imagedata r:id="rId5" o:title=""/>
          </v:shape>
          <w:control r:id="rId6" w:name="DefaultOcxName" w:shapeid="_x0000_i1312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ביצוע פעולות שדורשות הרבה מאוד זמן, למשל, כפל מטריצות ענקיות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311" type="#_x0000_t75" style="width:20.25pt;height:18pt" o:ole="">
            <v:imagedata r:id="rId7" o:title=""/>
          </v:shape>
          <w:control r:id="rId8" w:name="DefaultOcxName1" w:shapeid="_x0000_i1311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ביצוע פעולות ב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kernel mode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בעקבות בקשת תהליכי משתמש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310" type="#_x0000_t75" style="width:20.25pt;height:18pt" o:ole="">
            <v:imagedata r:id="rId9" o:title=""/>
          </v:shape>
          <w:control r:id="rId10" w:name="DefaultOcxName2" w:shapeid="_x0000_i1310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ביצוע פעולות ב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user mode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בעקבות בקשת תהליכי משתמש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309" type="#_x0000_t75" style="width:20.25pt;height:18pt" o:ole="">
            <v:imagedata r:id="rId11" o:title=""/>
          </v:shape>
          <w:control r:id="rId12" w:name="DefaultOcxName3" w:shapeid="_x0000_i1309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ביצוע פעולות של מנהל המערכת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308" type="#_x0000_t75" style="width:20.25pt;height:18pt" o:ole="">
            <v:imagedata r:id="rId13" o:title=""/>
          </v:shape>
          <w:control r:id="rId14" w:name="DefaultOcxName4" w:shapeid="_x0000_i1308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ביצוע פעולות הקומפיילר בזמן ביצוע קומפילציה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משוב לבחירה בתשובה זו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התשובה הנכונה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:</w:t>
      </w:r>
    </w:p>
    <w:p w:rsidR="009F3D5D" w:rsidRPr="009F3D5D" w:rsidRDefault="009F3D5D" w:rsidP="009F3D5D">
      <w:pPr>
        <w:shd w:val="clear" w:color="auto" w:fill="FFF3CD"/>
        <w:bidi w:val="0"/>
        <w:spacing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ביצוע פעולות ב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 xml:space="preserve"> kernel mode </w:t>
      </w: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בעקבות בקשת תהליכי משתמש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2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תקין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</w:rPr>
        <w:t xml:space="preserve">5.00 </w: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נקודות מתוך 5.00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מלבן 24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8F38C2" id="מלבן 24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JKOMOTPAgAAzgUAAA4AAAAAAAAAAAAAAAAALgIAAGRycy9lMm9Eb2MueG1sUEsB&#10;Ai0AFAAGAAgAAAAhAEyg6SzYAAAAAwEAAA8AAAAAAAAAAAAAAAAAKQUAAGRycy9kb3ducmV2Lnht&#10;bFBLBQYAAAAABAAEAPMAAAAu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תוכן השאלה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2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</w:rPr>
        <w:t xml:space="preserve"> (5%)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מה היא הדרך הנכונה 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והיעילה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</w:rPr>
        <w:t> 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למניעת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deadlock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במערכת עם 4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RESOURSES?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307" type="#_x0000_t75" style="width:20.25pt;height:18pt" o:ole="">
            <v:imagedata r:id="rId15" o:title=""/>
          </v:shape>
          <w:control r:id="rId16" w:name="DefaultOcxName5" w:shapeid="_x0000_i1307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כל 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processes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יוכלו לבקש ולהחזיר רק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RESOURSE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אחד בכל נקודת זמן של חיי התהליך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306" type="#_x0000_t75" style="width:20.25pt;height:18pt" o:ole="">
            <v:imagedata r:id="rId17" o:title=""/>
          </v:shape>
          <w:control r:id="rId18" w:name="DefaultOcxName6" w:shapeid="_x0000_i1306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כל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process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יוכל לבקש לא יותר מ 3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RESOURCES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305" type="#_x0000_t75" style="width:20.25pt;height:18pt" o:ole="">
            <v:imagedata r:id="rId19" o:title=""/>
          </v:shape>
          <w:control r:id="rId20" w:name="DefaultOcxName7" w:shapeid="_x0000_i1305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כל 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processes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יוכלו לקבל את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RESOURCES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רק לפי סדר עולה ולשחרר לפי סדר יורד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304" type="#_x0000_t75" style="width:20.25pt;height:18pt" o:ole="">
            <v:imagedata r:id="rId21" o:title=""/>
          </v:shape>
          <w:control r:id="rId22" w:name="DefaultOcxName8" w:shapeid="_x0000_i1304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כל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process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יוכל לבקש לא יותר מ 2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RESOURCES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303" type="#_x0000_t75" style="width:20.25pt;height:18pt" o:ole="">
            <v:imagedata r:id="rId23" o:title=""/>
          </v:shape>
          <w:control r:id="rId24" w:name="DefaultOcxName9" w:shapeid="_x0000_i1303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כל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process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ישחרר את כל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RESOURCES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שהוא 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החזיק בהם 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(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כולל אמצעי סנכרון) לפני שיסתיים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משוב לבחירה בתשובה זו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התשובה הנכונה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:</w:t>
      </w:r>
    </w:p>
    <w:p w:rsidR="009F3D5D" w:rsidRPr="009F3D5D" w:rsidRDefault="009F3D5D" w:rsidP="009F3D5D">
      <w:pPr>
        <w:shd w:val="clear" w:color="auto" w:fill="FFF3CD"/>
        <w:bidi w:val="0"/>
        <w:spacing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כל ה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 xml:space="preserve"> processes </w:t>
      </w: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יוכלו לקבל את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 xml:space="preserve"> RESOURCES </w:t>
      </w: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רק לפי סדר עולה ולשחרר לפי סדר יורד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מידע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מלבן 23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ACB8D" id="מלבן 23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AI1M/PAgAAzgUAAA4AAAAAAAAAAAAAAAAALgIAAGRycy9lMm9Eb2MueG1sUEsB&#10;Ai0AFAAGAAgAAAAhAEyg6SzYAAAAAwEAAA8AAAAAAAAAAAAAAAAAKQUAAGRycy9kb3ducmV2Lnht&#10;bFBLBQYAAAAABAAEAPMAAAAu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lastRenderedPageBreak/>
        <w:t>טקסט מידע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שאלות 3-5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בשביל כל אחת מ 3 בעיות 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synchronization 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שבהמשך (שאלות 3,4,5), בחרו את אמצעי 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synchronization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הטוב (היעיל) ביותר בכדי לפתור את הבעיה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אין צורך לממש אלגוריתם שלם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באלגוריתם יכולים להיות מבני נתונים/משתנים שהכרחיים לפתרון, אין צורך להתייחס אליהם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אין צורך לדאוג כיצד מתאפשרת הגישה לאמצעי 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synchronization,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צריך להניח שיש גישה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3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שגוי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</w:rPr>
        <w:t xml:space="preserve">0.00 </w: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נקודות מתוך 5.00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מלבן 22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1F8B9" id="מלבן 22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IuKqA7PAgAAzgUAAA4AAAAAAAAAAAAAAAAALgIAAGRycy9lMm9Eb2MueG1sUEsB&#10;Ai0AFAAGAAgAAAAhAEyg6SzYAAAAAwEAAA8AAAAAAAAAAAAAAAAAKQUAAGRycy9kb3ducmV2Lnht&#10;bFBLBQYAAAAABAAEAPMAAAAu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תוכן השאלה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3 (5%)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צוות מתכנתים מפתח מערכת דיגיטלית לקביעת תורים לרופא. המערכת אמורה לאפשר לכל המעוניינים ביצוע מקבילי של פעולות הבאות: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1) קביעת תור לשעה פנויה.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2) ביטול תור.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3) הוספת תורים ע"י רופא. רופא לא מבטל תורים וכשמוסיף, תמיד מוסיף מספר משמעותי של תורים.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כל מי שמתחבר למערכת מטופל כ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THREAD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נפרד ואם אין מקום פנוי, הלקוח מתנתק ו-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THREAD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שנוצר עבורו במערכת מחכה לתור שיתפנה ויודיע לו דרך שליחת מסרון טלפוני.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הציעי אמצעי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synchronization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שיאפשר פתרון יעיל לדרישות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302" type="#_x0000_t75" style="width:20.25pt;height:18pt" o:ole="">
            <v:imagedata r:id="rId23" o:title=""/>
          </v:shape>
          <w:control r:id="rId25" w:name="DefaultOcxName10" w:shapeid="_x0000_i1302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Lock and Condition variable with Condition broadcast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301" type="#_x0000_t75" style="width:20.25pt;height:18pt" o:ole="">
            <v:imagedata r:id="rId26" o:title=""/>
          </v:shape>
          <w:control r:id="rId27" w:name="DefaultOcxName11" w:shapeid="_x0000_i1301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3 MUTEX (LOCK)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300" type="#_x0000_t75" style="width:20.25pt;height:18pt" o:ole="">
            <v:imagedata r:id="rId26" o:title=""/>
          </v:shape>
          <w:control r:id="rId28" w:name="DefaultOcxName12" w:shapeid="_x0000_i1300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1 MUTEX (LOCK)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99" type="#_x0000_t75" style="width:20.25pt;height:18pt" o:ole="">
            <v:imagedata r:id="rId29" o:title=""/>
          </v:shape>
          <w:control r:id="rId30" w:name="DefaultOcxName13" w:shapeid="_x0000_i1299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2 MUTEX (LOCK)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98" type="#_x0000_t75" style="width:20.25pt;height:18pt" o:ole="">
            <v:imagedata r:id="rId31" o:title=""/>
          </v:shape>
          <w:control r:id="rId32" w:name="DefaultOcxName14" w:shapeid="_x0000_i1298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Lock and Condition variable with Condition signal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משוב לבחירה בתשובה זו</w:t>
      </w:r>
    </w:p>
    <w:p w:rsidR="009F3D5D" w:rsidRPr="009F3D5D" w:rsidRDefault="009F3D5D" w:rsidP="009F3D5D">
      <w:pPr>
        <w:shd w:val="clear" w:color="auto" w:fill="FFF3CD"/>
        <w:bidi w:val="0"/>
        <w:spacing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התשובה הנכונה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: Lock and Condition variable with Condition broadcast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4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הושלם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לא ניתן ציון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מלבן 21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09044D" id="מלבן 21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KcLXJbPAgAAzgUAAA4AAAAAAAAAAAAAAAAALgIAAGRycy9lMm9Eb2MueG1sUEsB&#10;Ai0AFAAGAAgAAAAhAEyg6SzYAAAAAwEAAA8AAAAAAAAAAAAAAAAAKQUAAGRycy9kb3ducmV2Lnht&#10;bFBLBQYAAAAABAAEAPMAAAAu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lastRenderedPageBreak/>
        <w:t>תוכן השאלה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3 - נימוק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נמקי את בחירתך</w:t>
      </w:r>
    </w:p>
    <w:p w:rsidR="009F3D5D" w:rsidRPr="009F3D5D" w:rsidRDefault="009F3D5D" w:rsidP="009F3D5D">
      <w:pPr>
        <w:shd w:val="clear" w:color="auto" w:fill="FFFFFF"/>
        <w:bidi w:val="0"/>
        <w:spacing w:after="100" w:afterAutospacing="1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 xml:space="preserve">בשביל לקבוע תור לשעה פנויה צריך מנעול וכן שלא </w:t>
      </w:r>
      <w:proofErr w:type="spellStart"/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תתפס</w:t>
      </w:r>
      <w:proofErr w:type="spellEnd"/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 xml:space="preserve"> השעה הפנויה שניה לפני זה צריך גם כן מנעול</w:t>
      </w:r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וכן שהרופא מכניס ביחד זה לא משנה כי עדין מכניס לכל שעה פנויה ורק אם יש תורים</w:t>
      </w:r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לבטל תור לא צריך מנעול כי אפשר לבטל כמה שרוצים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5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תקין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</w:rPr>
        <w:t xml:space="preserve">5.00 </w: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נקודות מתוך 5.00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מלבן 20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CFFC7" id="מלבן 20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8iSBX0AIAAM4FAAAOAAAAAAAAAAAAAAAAAC4CAABkcnMvZTJvRG9jLnhtbFBL&#10;AQItABQABgAIAAAAIQBMoOks2AAAAAMBAAAPAAAAAAAAAAAAAAAAACoFAABkcnMvZG93bnJldi54&#10;bWxQSwUGAAAAAAQABADzAAAALwY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תוכן השאלה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4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</w:rPr>
        <w:t xml:space="preserve"> (5%)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במשחק מחשב קיימת בעיית מעבר בגשר צר שמעבר בו אפשרי רק בכיוון אחד.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מכוניות נעות במהלך משחק מחשב כשכל אחת היא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THREAD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נפרד. כשקיימות מכוניות הנוסעות בכיוון מסוים, מכוניות שרוצות לנוע בכיוון נגדי צריכות להמתין עד שייפסקו תנועת כל המכוניות בכיוון הנוכחי. ידוע מניסיון, שאף פעם לא מצטברות יותר מ 20 מכוניות שמחכות</w:t>
      </w:r>
      <w:ins w:id="0" w:author="Zeev Kalyuzhner" w:date="2023-03-31T22:33:00Z">
        <w:r w:rsidRPr="009F3D5D">
          <w:rPr>
            <w:rFonts w:ascii="Arial" w:eastAsia="Times New Roman" w:hAnsi="Arial" w:cs="Arial"/>
            <w:color w:val="4C4C4C"/>
            <w:sz w:val="23"/>
            <w:szCs w:val="23"/>
            <w:rtl/>
          </w:rPr>
          <w:t> </w:t>
        </w:r>
      </w:ins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(אין צורך לטפל במקרה שמספרם יותר גדול), אבל מספרם יכול להיות גם נמוך יותר. כמו כן, אין צורך לדאוג למניעת התנגשויות בין המכוניות הנעות באותו כיוון.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בעזרת אילו אמצעי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 synchronization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ניתן לפתור בקלות  את הבעיה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?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האמצעי/ם חייב/ים להיות יעילים ביותר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עקרונית 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מותר להשתמש בפתרון בנוסף גם במשתנים רגילים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 ואין צורך להתייחס לזה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97" type="#_x0000_t75" style="width:20.25pt;height:18pt" o:ole="">
            <v:imagedata r:id="rId33" o:title=""/>
          </v:shape>
          <w:control r:id="rId34" w:name="DefaultOcxName15" w:shapeid="_x0000_i1297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2 Binary semaphore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96" type="#_x0000_t75" style="width:20.25pt;height:18pt" o:ole="">
            <v:imagedata r:id="rId35" o:title=""/>
          </v:shape>
          <w:control r:id="rId36" w:name="DefaultOcxName16" w:shapeid="_x0000_i1296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2 MUTEX (LOCK)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95" type="#_x0000_t75" style="width:20.25pt;height:18pt" o:ole="">
            <v:imagedata r:id="rId37" o:title=""/>
          </v:shape>
          <w:control r:id="rId38" w:name="DefaultOcxName17" w:shapeid="_x0000_i1295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Lock and Condition variable with Condition signal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94" type="#_x0000_t75" style="width:20.25pt;height:18pt" o:ole="">
            <v:imagedata r:id="rId39" o:title=""/>
          </v:shape>
          <w:control r:id="rId40" w:name="DefaultOcxName18" w:shapeid="_x0000_i1294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Lock and Condition variable with Condition broadcast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93" type="#_x0000_t75" style="width:20.25pt;height:18pt" o:ole="">
            <v:imagedata r:id="rId37" o:title=""/>
          </v:shape>
          <w:control r:id="rId41" w:name="DefaultOcxName19" w:shapeid="_x0000_i1293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2 Counting semaphore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משוב לבחירה בתשובה זו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התשובה הנכונה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:</w:t>
      </w:r>
    </w:p>
    <w:p w:rsidR="009F3D5D" w:rsidRPr="009F3D5D" w:rsidRDefault="009F3D5D" w:rsidP="009F3D5D">
      <w:pPr>
        <w:shd w:val="clear" w:color="auto" w:fill="FFF3CD"/>
        <w:bidi w:val="0"/>
        <w:spacing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</w:rPr>
        <w:t>Lock and Condition variable with Condition broadcast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6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הושלם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לא ניתן ציון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מלבן 19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A023A9" id="מלבן 19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WJpNGc4CAADOBQAADgAAAAAAAAAAAAAAAAAuAgAAZHJzL2Uyb0RvYy54bWxQSwEC&#10;LQAUAAYACAAAACEATKDpLNgAAAADAQAADwAAAAAAAAAAAAAAAAAoBQAAZHJzL2Rvd25yZXYueG1s&#10;UEsFBgAAAAAEAAQA8wAAAC0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תוכן השאלה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4 - נימוק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נמקי את בחירתך</w:t>
      </w:r>
    </w:p>
    <w:p w:rsidR="009F3D5D" w:rsidRPr="009F3D5D" w:rsidRDefault="009F3D5D" w:rsidP="009F3D5D">
      <w:pPr>
        <w:shd w:val="clear" w:color="auto" w:fill="FFFFFF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כל צד מחכה לצד השני התנאי שאין מכוניות בצד הנגדי ואז מעוררים את כל המכוניות שבאותו צד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 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br/>
        <w:t>(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בחרתי לא </w:t>
      </w:r>
      <w:proofErr w:type="spellStart"/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להתיחס</w:t>
      </w:r>
      <w:proofErr w:type="spellEnd"/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שזה עד 20 מכוניות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)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br/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אפשרי גם  2 </w:t>
      </w:r>
      <w:proofErr w:type="spellStart"/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סמפורים</w:t>
      </w:r>
      <w:proofErr w:type="spellEnd"/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בינארי שבזה נחסום את הכביש וכל צד יחכה לצד השני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7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תקין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</w:rPr>
        <w:t xml:space="preserve">5.00 </w: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נקודות מתוך 5.00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מלבן 18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9C485" id="מלבן 18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gxgx2M4CAADOBQAADgAAAAAAAAAAAAAAAAAuAgAAZHJzL2Uyb0RvYy54bWxQSwEC&#10;LQAUAAYACAAAACEATKDpLNgAAAADAQAADwAAAAAAAAAAAAAAAAAoBQAAZHJzL2Rvd25yZXYueG1s&#10;UEsFBgAAAAAEAAQA8wAAAC0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תוכן השאלה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5 (5%)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צוות מתכנתים מפתח מערכת ניהול מקומות חניה במבנה רב קומתי. המערכת אמורה לאפשר לכל המעוניין ביצוע מקבילי של פעולות הבאות מכמה עמדות שמחוברות לאותה מערכת: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1) תפיסת מקום חניה.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2) רישום לחניה בקומה מסוימת. בכל קומה קיימים כמה מקומות חניה.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3)</w:t>
      </w:r>
      <w:ins w:id="1" w:author="Zeev Kalyuzhner" w:date="2023-03-31T22:34:00Z">
        <w:r w:rsidRPr="009F3D5D">
          <w:rPr>
            <w:rFonts w:ascii="Arial" w:eastAsia="Times New Roman" w:hAnsi="Arial" w:cs="Arial"/>
            <w:color w:val="4C4C4C"/>
            <w:sz w:val="23"/>
            <w:szCs w:val="23"/>
            <w:rtl/>
          </w:rPr>
          <w:t> </w:t>
        </w:r>
      </w:ins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קבלת הודעה טלפונית מתי שמקום חניה מתפנה.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4)</w:t>
      </w:r>
      <w:ins w:id="2" w:author="Zeev Kalyuzhner" w:date="2023-03-31T22:35:00Z">
        <w:r w:rsidRPr="009F3D5D">
          <w:rPr>
            <w:rFonts w:ascii="Arial" w:eastAsia="Times New Roman" w:hAnsi="Arial" w:cs="Arial"/>
            <w:color w:val="4C4C4C"/>
            <w:sz w:val="23"/>
            <w:szCs w:val="23"/>
            <w:rtl/>
          </w:rPr>
          <w:t> </w:t>
        </w:r>
      </w:ins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שחרור מקום ביציאה מן החניון, גם לזה קיימות כמה עמדות שגם כן מחוברות לאותה מערכת.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כל המתחבר למערכת מטופל כ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THREAD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נפרד שמטפל בהרשמה/ביטול/שחרור מקום, מחכה עד שמקום מתפנה ושולח הודעה טלפונית . עקרונית 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מותר להשתמש בפתרון בנוסף גם במשתנים רגילים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 ואין צורך להתייחס לזה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4F4F4"/>
        <w:spacing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הציעי אמצעי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synchronization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שיאפשר פתרון יעיל לדרישות?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92" type="#_x0000_t75" style="width:20.25pt;height:18pt" o:ole="">
            <v:imagedata r:id="rId42" o:title=""/>
          </v:shape>
          <w:control r:id="rId43" w:name="DefaultOcxName20" w:shapeid="_x0000_i1292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Lock and Condition variable with Condition signal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91" type="#_x0000_t75" style="width:20.25pt;height:18pt" o:ole="">
            <v:imagedata r:id="rId44" o:title=""/>
          </v:shape>
          <w:control r:id="rId45" w:name="DefaultOcxName21" w:shapeid="_x0000_i1291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3 Counting semaphores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90" type="#_x0000_t75" style="width:20.25pt;height:18pt" o:ole="">
            <v:imagedata r:id="rId46" o:title=""/>
          </v:shape>
          <w:control r:id="rId47" w:name="DefaultOcxName22" w:shapeid="_x0000_i1290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1 MUTEX (LOCK)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89" type="#_x0000_t75" style="width:20.25pt;height:18pt" o:ole="">
            <v:imagedata r:id="rId48" o:title=""/>
          </v:shape>
          <w:control r:id="rId49" w:name="DefaultOcxName23" w:shapeid="_x0000_i1289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2 Counting semaphores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88" type="#_x0000_t75" style="width:20.25pt;height:18pt" o:ole="">
            <v:imagedata r:id="rId48" o:title=""/>
          </v:shape>
          <w:control r:id="rId50" w:name="DefaultOcxName24" w:shapeid="_x0000_i1288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Lock and Condition variable with Condition broadcast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משוב לבחירה בתשובה זו</w:t>
      </w:r>
    </w:p>
    <w:p w:rsidR="009F3D5D" w:rsidRPr="009F3D5D" w:rsidRDefault="009F3D5D" w:rsidP="009F3D5D">
      <w:pPr>
        <w:shd w:val="clear" w:color="auto" w:fill="FFF3CD"/>
        <w:bidi w:val="0"/>
        <w:spacing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התשובה הנכונה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: Lock and Condition variable with Condition signal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8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lastRenderedPageBreak/>
        <w:t>הושלם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לא ניתן ציון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מלבן 17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CF3D05" id="מלבן 17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3JeETs4CAADOBQAADgAAAAAAAAAAAAAAAAAuAgAAZHJzL2Uyb0RvYy54bWxQSwEC&#10;LQAUAAYACAAAACEATKDpLNgAAAADAQAADwAAAAAAAAAAAAAAAAAoBQAAZHJzL2Rvd25yZXYueG1s&#10;UEsFBgAAAAAEAAQA8wAAAC0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תוכן השאלה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5 - נימוק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נמקי את בחירתך</w:t>
      </w:r>
    </w:p>
    <w:p w:rsidR="009F3D5D" w:rsidRPr="009F3D5D" w:rsidRDefault="009F3D5D" w:rsidP="009F3D5D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jc w:val="right"/>
        <w:rPr>
          <w:rFonts w:ascii="Courier New" w:eastAsia="Times New Roman" w:hAnsi="Courier New" w:cs="Courier New"/>
          <w:color w:val="4C4C4C"/>
          <w:sz w:val="20"/>
          <w:szCs w:val="20"/>
        </w:rPr>
      </w:pPr>
      <w:r w:rsidRPr="009F3D5D">
        <w:rPr>
          <w:rFonts w:ascii="Courier New" w:eastAsia="Times New Roman" w:hAnsi="Courier New" w:cs="Courier New"/>
          <w:color w:val="4C4C4C"/>
          <w:sz w:val="20"/>
          <w:szCs w:val="20"/>
          <w:rtl/>
        </w:rPr>
        <w:t>התנאי שברגע שמתפנה מקום חניה משחרר את המנעול לאחד שביקש</w:t>
      </w:r>
      <w:r w:rsidRPr="009F3D5D">
        <w:rPr>
          <w:rFonts w:ascii="Courier New" w:eastAsia="Times New Roman" w:hAnsi="Courier New" w:cs="Courier New"/>
          <w:color w:val="4C4C4C"/>
          <w:sz w:val="20"/>
          <w:szCs w:val="20"/>
        </w:rPr>
        <w:br/>
      </w:r>
      <w:r w:rsidRPr="009F3D5D">
        <w:rPr>
          <w:rFonts w:ascii="Courier New" w:eastAsia="Times New Roman" w:hAnsi="Courier New" w:cs="Courier New"/>
          <w:color w:val="4C4C4C"/>
          <w:sz w:val="20"/>
          <w:szCs w:val="20"/>
          <w:rtl/>
        </w:rPr>
        <w:t>ושוב לבטל אין בעיה אפשר כמה שרוצים  בתפיסת מקום כולל בחירת קומה אין בעיה כי אם זה לא פנוי נכנס להמתנה עד שיתפנה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9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תקין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</w:rPr>
        <w:t xml:space="preserve">5.00 </w: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נקודות מתוך 5.00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מלבן 16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5F7E72" id="מלבן 16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BxX4j84CAADOBQAADgAAAAAAAAAAAAAAAAAuAgAAZHJzL2Uyb0RvYy54bWxQSwEC&#10;LQAUAAYACAAAACEATKDpLNgAAAADAQAADwAAAAAAAAAAAAAAAAAoBQAAZHJzL2Rvd25yZXYueG1s&#10;UEsFBgAAAAAEAAQA8wAAAC0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תוכן השאלה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6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</w:rPr>
        <w:t xml:space="preserve"> (5%)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נתונה התוכנית הבאה (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pseudo code)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שמיועדת ל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SYNCHRONIZATION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בין מספר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THREADS (T1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ו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T2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לדוגמא, 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אבל יכולים להיות יותר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) שרצים במקביל. כל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THREAD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מבצע אותו פרוטוקול כניסה ויציאה ל  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CRITICAL SECTION.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התוכנית משתמשת במשתנים גלובליים משותפים שנגישים לכל 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THREADS 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גם אם יש יותר מ-2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drawing>
          <wp:inline distT="0" distB="0" distL="0" distR="0" wp14:anchorId="57188D44" wp14:editId="52F096CA">
            <wp:extent cx="5274310" cy="2994025"/>
            <wp:effectExtent l="0" t="0" r="254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 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בחרו את הטענה הנכונה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: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87" type="#_x0000_t75" style="width:20.25pt;height:18pt" o:ole="">
            <v:imagedata r:id="rId52" o:title=""/>
          </v:shape>
          <w:control r:id="rId53" w:name="DefaultOcxName25" w:shapeid="_x0000_i1287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הפרוטוקול פותר את בעיית 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CRITICAL SECTION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86" type="#_x0000_t75" style="width:20.25pt;height:18pt" o:ole="">
            <v:imagedata r:id="rId54" o:title=""/>
          </v:shape>
          <w:control r:id="rId55" w:name="DefaultOcxName26" w:shapeid="_x0000_i1286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מספר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threads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יכולים לשהות בו-זמנית ב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CRITICAL SECTION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lastRenderedPageBreak/>
        <w:object w:dxaOrig="1440" w:dyaOrig="1440">
          <v:shape id="_x0000_i1285" type="#_x0000_t75" style="width:20.25pt;height:18pt" o:ole="">
            <v:imagedata r:id="rId48" o:title=""/>
          </v:shape>
          <w:control r:id="rId56" w:name="DefaultOcxName27" w:shapeid="_x0000_i1285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שני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THREADS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לכל היותר יכולים לשהות בו-זמנית ב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CRITICAL SECTION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84" type="#_x0000_t75" style="width:20.25pt;height:18pt" o:ole="">
            <v:imagedata r:id="rId57" o:title=""/>
          </v:shape>
          <w:control r:id="rId58" w:name="DefaultOcxName28" w:shapeid="_x0000_i1284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הפרוטוקול פותר את בעיית 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CRITICAL SECTION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אבל רק אם יש 2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THREADS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ולא יותר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83" type="#_x0000_t75" style="width:20.25pt;height:18pt" o:ole="">
            <v:imagedata r:id="rId59" o:title=""/>
          </v:shape>
          <w:control r:id="rId60" w:name="DefaultOcxName29" w:shapeid="_x0000_i1283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כמה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threads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עלולים להיכנס למצב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DEADLOCK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משוב לבחירה בתשובה זו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התשובה הנכונה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:</w:t>
      </w:r>
    </w:p>
    <w:p w:rsidR="009F3D5D" w:rsidRPr="009F3D5D" w:rsidRDefault="009F3D5D" w:rsidP="009F3D5D">
      <w:pPr>
        <w:shd w:val="clear" w:color="auto" w:fill="FFF3CD"/>
        <w:bidi w:val="0"/>
        <w:spacing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מספר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 xml:space="preserve"> threads </w:t>
      </w: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יכולים לשהות בו-זמנית ב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 xml:space="preserve"> CRITICAL SECTION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10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הושלם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לא ניתן ציון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מלבן 14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6F3F9" id="מלבן 14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8BZw1s4CAADOBQAADgAAAAAAAAAAAAAAAAAuAgAAZHJzL2Uyb0RvYy54bWxQSwEC&#10;LQAUAAYACAAAACEATKDpLNgAAAADAQAADwAAAAAAAAAAAAAAAAAoBQAAZHJzL2Rvd25yZXYueG1s&#10;UEsFBgAAAAAEAAQA8wAAAC0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תוכן השאלה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6 - נימוק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נמקי את בחירתך</w:t>
      </w:r>
    </w:p>
    <w:p w:rsidR="009F3D5D" w:rsidRPr="009F3D5D" w:rsidRDefault="009F3D5D" w:rsidP="009F3D5D">
      <w:pPr>
        <w:shd w:val="clear" w:color="auto" w:fill="FFFFFF"/>
        <w:bidi w:val="0"/>
        <w:spacing w:after="100" w:afterAutospacing="1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קוד</w:t>
      </w:r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t1 </w:t>
      </w:r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 xml:space="preserve">יכנס ללולאה </w:t>
      </w:r>
      <w:proofErr w:type="spellStart"/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השניה</w:t>
      </w:r>
      <w:proofErr w:type="spellEnd"/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 xml:space="preserve"> ואת</w:t>
      </w:r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lock=false </w:t>
      </w:r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עדין לא יבצע  את</w:t>
      </w:r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lock=true </w:t>
      </w:r>
      <w:proofErr w:type="spellStart"/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לבנתיים</w:t>
      </w:r>
      <w:proofErr w:type="spellEnd"/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t2 </w:t>
      </w:r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יכנס ויעבור את לולאת ההמתנה כי עדין</w:t>
      </w:r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  lock=false </w:t>
      </w:r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 xml:space="preserve">וכעת שניהם בקטע הקריטי באותו מידה יכולים </w:t>
      </w:r>
      <w:proofErr w:type="spellStart"/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להכנס</w:t>
      </w:r>
      <w:proofErr w:type="spellEnd"/>
      <w:r w:rsidRPr="009F3D5D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 xml:space="preserve"> עוד הרבה תהליכים שיתחילו את הקוד במקביל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11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תקין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</w:rPr>
        <w:t xml:space="preserve">10.00 </w: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נקודות מתוך 10.00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מלבן 13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A24FD" id="מלבן 13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KQlP3PAgAAzgUAAA4AAAAAAAAAAAAAAAAALgIAAGRycy9lMm9Eb2MueG1sUEsB&#10;Ai0AFAAGAAgAAAAhAEyg6SzYAAAAAwEAAA8AAAAAAAAAAAAAAAAAKQUAAGRycy9kb3ducmV2Lnht&#10;bFBLBQYAAAAABAAEAPMAAAAu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תוכן השאלה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7 (10%)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נתונה התוכנית הבאה (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pseudo code)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שמיועדת ל  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SYNCHRONIZATION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בין 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שני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 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THREADS - T1 and T2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שרצים כל הזמן במקביל.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כל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THREAD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מבצע אותו פרוטוקול כניסה ויציאה ל  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CRITICAL SECTION.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התוכנית משתמשת במשתנים גלובליים משותפים שנגישים רק ל 2 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THREADS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בחרו את הטענה הנכונה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: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lastRenderedPageBreak/>
        <w:drawing>
          <wp:inline distT="0" distB="0" distL="0" distR="0" wp14:anchorId="722CC6E7" wp14:editId="33682249">
            <wp:extent cx="5274310" cy="2633980"/>
            <wp:effectExtent l="0" t="0" r="254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314" type="#_x0000_t75" style="width:20.25pt;height:18pt" o:ole="">
            <v:imagedata r:id="rId62" o:title=""/>
          </v:shape>
          <w:control r:id="rId63" w:name="DefaultOcxName30" w:shapeid="_x0000_i1314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הפרוטוקול מבטיח קדימות של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T1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על פני המתחרה בכניסה ל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CRITICAL SECTION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81" type="#_x0000_t75" style="width:20.25pt;height:18pt" o:ole="">
            <v:imagedata r:id="rId64" o:title=""/>
          </v:shape>
          <w:control r:id="rId65" w:name="DefaultOcxName31" w:shapeid="_x0000_i1281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הפרוטוקול פותר את בעיית 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CRITICAL SECTION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ועומד בכל דרישות הפתרון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80" type="#_x0000_t75" style="width:20.25pt;height:18pt" o:ole="">
            <v:imagedata r:id="rId66" o:title=""/>
          </v:shape>
          <w:control r:id="rId67" w:name="DefaultOcxName32" w:shapeid="_x0000_i1280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הפרוטוקול מבטיח קדימות של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T2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על פני המתחרה בכניסה ל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CRITICAL SECTION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79" type="#_x0000_t75" style="width:20.25pt;height:18pt" o:ole="">
            <v:imagedata r:id="rId68" o:title=""/>
          </v:shape>
          <w:control r:id="rId69" w:name="DefaultOcxName33" w:shapeid="_x0000_i1279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שני תהליכים יכולים לשהות בו-זמנית ב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CRITICAL SECTION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78" type="#_x0000_t75" style="width:20.25pt;height:18pt" o:ole="">
            <v:imagedata r:id="rId70" o:title=""/>
          </v:shape>
          <w:control r:id="rId71" w:name="DefaultOcxName34" w:shapeid="_x0000_i1278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אף תשובה מבין המופיעות איננה נכונה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משוב לבחירה בתשובה זו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התשובה הנכונה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:</w:t>
      </w:r>
    </w:p>
    <w:p w:rsidR="009F3D5D" w:rsidRPr="009F3D5D" w:rsidRDefault="009F3D5D" w:rsidP="009F3D5D">
      <w:pPr>
        <w:shd w:val="clear" w:color="auto" w:fill="FFF3CD"/>
        <w:bidi w:val="0"/>
        <w:spacing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הפרוטוקול מבטיח קדימות של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 xml:space="preserve"> T1 </w:t>
      </w: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על פני המתחרה בכניסה ל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 xml:space="preserve"> CRITICAL SECTION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12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תקין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</w:rPr>
        <w:t xml:space="preserve">10.00 </w: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נקודות מתוך 10.00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מלבן 11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11B55F" id="מלבן 11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xZMcpM4CAADOBQAADgAAAAAAAAAAAAAAAAAuAgAAZHJzL2Uyb0RvYy54bWxQSwEC&#10;LQAUAAYACAAAACEATKDpLNgAAAADAQAADwAAAAAAAAAAAAAAAAAoBQAAZHJzL2Rvd25yZXYueG1s&#10;UEsFBgAAAAAEAAQA8wAAAC0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תוכן השאלה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8 (10%)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 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נתונה התוכנית הבאה (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pseudo code)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שמיועדת ל  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SYNCHRONIZATION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בין 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שני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 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THREADS T0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ו 1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T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שרצים במקביל. כל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THREAD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מבצע אותו פרוטוקול כניסה ויציאה ל  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CRITICAL SECTION.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התוכנית משתמשת במשתנים גלובליים משותפים שנגישים ל 2 ה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THREADS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lastRenderedPageBreak/>
        <w:drawing>
          <wp:inline distT="0" distB="0" distL="0" distR="0" wp14:anchorId="4FBDBAD9" wp14:editId="3468B037">
            <wp:extent cx="5274310" cy="3215640"/>
            <wp:effectExtent l="0" t="0" r="2540" b="381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5D" w:rsidRPr="009F3D5D" w:rsidRDefault="009F3D5D" w:rsidP="009F3D5D">
      <w:pPr>
        <w:shd w:val="clear" w:color="auto" w:fill="F4F4F4"/>
        <w:spacing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בחרו את הטענה הנכונה: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77" type="#_x0000_t75" style="width:20.25pt;height:18pt" o:ole="">
            <v:imagedata r:id="rId66" o:title=""/>
          </v:shape>
          <w:control r:id="rId73" w:name="DefaultOcxName35" w:shapeid="_x0000_i1277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הפרוטוקול פותר את בעיית 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CRITICAL SECTION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76" type="#_x0000_t75" style="width:20.25pt;height:18pt" o:ole="">
            <v:imagedata r:id="rId74" o:title=""/>
          </v:shape>
          <w:control r:id="rId75" w:name="DefaultOcxName36" w:shapeid="_x0000_i1276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שני 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threads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עלולים להיכנס למצב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DEADLOCK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75" type="#_x0000_t75" style="width:20.25pt;height:18pt" o:ole="">
            <v:imagedata r:id="rId76" o:title=""/>
          </v:shape>
          <w:control r:id="rId77" w:name="DefaultOcxName37" w:shapeid="_x0000_i1275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שני תהליכים יכולים לשהות בו-זמנית ב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CRITICAL SECTION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74" type="#_x0000_t75" style="width:20.25pt;height:18pt" o:ole="">
            <v:imagedata r:id="rId78" o:title=""/>
          </v:shape>
          <w:control r:id="rId79" w:name="DefaultOcxName38" w:shapeid="_x0000_i1274"/>
        </w:objec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הפרוטוקול אינו תקין ויכול לגרום לתקלה ברמת חומרה, בגלל שלשני ה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THREADS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יש אפשרות לגשת למשתנים משותפים בו-זמנית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73" type="#_x0000_t75" style="width:20.25pt;height:18pt" o:ole="">
            <v:imagedata r:id="rId80" o:title=""/>
          </v:shape>
          <w:control r:id="rId81" w:name="DefaultOcxName39" w:shapeid="_x0000_i1273"/>
        </w:objec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הפרוטוקול לא מאפשר שיהיה בו-זמנית בקטע קריטי וגם מונע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DEADLOCK,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אבל הוא לא תקין כי 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THREAD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מחוץ לקטע קריטי יכול למנוע מ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THREAD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אחר להיכנס אליו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משוב לבחירה בתשובה זו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התשובה הנכונה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:</w:t>
      </w:r>
    </w:p>
    <w:p w:rsidR="009F3D5D" w:rsidRPr="009F3D5D" w:rsidRDefault="009F3D5D" w:rsidP="009F3D5D">
      <w:pPr>
        <w:shd w:val="clear" w:color="auto" w:fill="FFF3CD"/>
        <w:spacing w:line="240" w:lineRule="auto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 xml:space="preserve">הפרוטוקול לא מאפשר שיהיה בו-זמנית בקטע קריטי וגם מונע 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 xml:space="preserve">DEADLOCK, </w:t>
      </w: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אבל הוא לא תקין כי 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THREAD</w:t>
      </w: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 xml:space="preserve"> מחוץ לקטע קריטי יכול למנוע מ 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THREAD</w:t>
      </w: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 xml:space="preserve"> אחר להיכנס אליו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13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הושלם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לא ניתן ציון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תוכן השאלה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8 - נימוק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נמקי את בחירתך</w:t>
      </w:r>
    </w:p>
    <w:p w:rsidR="009F3D5D" w:rsidRPr="009F3D5D" w:rsidRDefault="009F3D5D" w:rsidP="009F3D5D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נימוק עי פסילת השאר</w:t>
      </w:r>
    </w:p>
    <w:p w:rsidR="009F3D5D" w:rsidRPr="009F3D5D" w:rsidRDefault="009F3D5D" w:rsidP="009F3D5D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lastRenderedPageBreak/>
        <w:t xml:space="preserve">1. רק פטרסון פותר את </w:t>
      </w:r>
      <w:proofErr w:type="spellStart"/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בעית</w:t>
      </w:r>
      <w:proofErr w:type="spellEnd"/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הקטע הקריטי</w:t>
      </w:r>
    </w:p>
    <w:p w:rsidR="009F3D5D" w:rsidRPr="009F3D5D" w:rsidRDefault="009F3D5D" w:rsidP="009F3D5D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2.הם לא יוכלו כי יש משתנה גלובאלי שתמיד מאפשר או לא או לו את התור</w:t>
      </w:r>
    </w:p>
    <w:p w:rsidR="009F3D5D" w:rsidRPr="009F3D5D" w:rsidRDefault="009F3D5D" w:rsidP="009F3D5D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3. אין מצב כי תמיד התור </w:t>
      </w:r>
      <w:proofErr w:type="spellStart"/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שיך</w:t>
      </w:r>
      <w:proofErr w:type="spellEnd"/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רק לאחד מהם</w:t>
      </w:r>
    </w:p>
    <w:p w:rsidR="009F3D5D" w:rsidRPr="009F3D5D" w:rsidRDefault="009F3D5D" w:rsidP="009F3D5D">
      <w:pPr>
        <w:shd w:val="clear" w:color="auto" w:fill="FFFFFF"/>
        <w:spacing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4.לא קשור בכלל אין בעיה ששני משתנים נגשים לאותו משתנה ברמת חומרה אולי ברמת תוכנה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14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תקין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</w:rPr>
        <w:t xml:space="preserve">10.00 </w: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נקודות מתוך 10.00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מלבן 8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D72A5" id="מלבן 8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BVqQqzQIAAMwFAAAOAAAAAAAAAAAAAAAAAC4CAABkcnMvZTJvRG9jLnhtbFBLAQIt&#10;ABQABgAIAAAAIQBMoOks2AAAAAMBAAAPAAAAAAAAAAAAAAAAACcFAABkcnMvZG93bnJldi54bWxQ&#10;SwUGAAAAAAQABADzAAAALAY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תוכן השאלה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9 (10%)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מערכת הקבצים של מערכת הפעלה מסוימת משתמשת בשיטת ה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I-node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עם פרמטרים הבאים: </w:t>
      </w:r>
    </w:p>
    <w:p w:rsidR="009F3D5D" w:rsidRPr="009F3D5D" w:rsidRDefault="009F3D5D" w:rsidP="009F3D5D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גודל הבלוק במערכת הקבצים הוא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Kbytes 2</w:t>
      </w:r>
    </w:p>
    <w:p w:rsidR="009F3D5D" w:rsidRPr="009F3D5D" w:rsidRDefault="009F3D5D" w:rsidP="009F3D5D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כתובת הבלוק היא 4 בתים (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bytes)</w:t>
      </w:r>
    </w:p>
    <w:p w:rsidR="009F3D5D" w:rsidRPr="009F3D5D" w:rsidRDefault="009F3D5D" w:rsidP="009F3D5D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10 שדות של ה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I-node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יכולים להחזיק ישירות כתובת הבלוק בדיסק</w:t>
      </w:r>
    </w:p>
    <w:p w:rsidR="009F3D5D" w:rsidRPr="009F3D5D" w:rsidRDefault="009F3D5D" w:rsidP="009F3D5D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שדה נוסף אחד נועד להחזיק כתובת של ה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single indirect block</w:t>
      </w:r>
    </w:p>
    <w:p w:rsidR="009F3D5D" w:rsidRPr="009F3D5D" w:rsidRDefault="009F3D5D" w:rsidP="009F3D5D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עוד שדה נוסף אחד נועד להחזיק כתובת של ה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double indirect block</w:t>
      </w:r>
    </w:p>
    <w:p w:rsidR="009F3D5D" w:rsidRPr="009F3D5D" w:rsidRDefault="009F3D5D" w:rsidP="009F3D5D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ועוד שדה נוסף אחד נועד להחזיק כתובת של ה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triple indirect block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חשבו מה הגודל המרבי של קובץ שניתן לאכסן ב 1514 בלוקים בסה"כ (כולל נתונים ומצביעים, אבל לא כולל את ה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I-NODE 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עצמו) .</w:t>
      </w:r>
    </w:p>
    <w:p w:rsidR="009F3D5D" w:rsidRPr="009F3D5D" w:rsidRDefault="009F3D5D" w:rsidP="009F3D5D">
      <w:pPr>
        <w:shd w:val="clear" w:color="auto" w:fill="F4F4F4"/>
        <w:spacing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הערה: לצורך החישוב  1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Mbyte = 1024 Kbyte , 1 Kbyte = 1024 byte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72" type="#_x0000_t75" style="width:20.25pt;height:18pt" o:ole="">
            <v:imagedata r:id="rId82" o:title=""/>
          </v:shape>
          <w:control r:id="rId83" w:name="DefaultOcxName40" w:shapeid="_x0000_i1272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3020 Kbytes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71" type="#_x0000_t75" style="width:20.25pt;height:18pt" o:ole="">
            <v:imagedata r:id="rId84" o:title=""/>
          </v:shape>
          <w:control r:id="rId85" w:name="DefaultOcxName41" w:shapeid="_x0000_i1271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3030 Kbytes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70" type="#_x0000_t75" style="width:20.25pt;height:18pt" o:ole="">
            <v:imagedata r:id="rId86" o:title=""/>
          </v:shape>
          <w:control r:id="rId87" w:name="DefaultOcxName42" w:shapeid="_x0000_i1270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3008 Kbytes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69" type="#_x0000_t75" style="width:20.25pt;height:18pt" o:ole="">
            <v:imagedata r:id="rId88" o:title=""/>
          </v:shape>
          <w:control r:id="rId89" w:name="DefaultOcxName43" w:shapeid="_x0000_i1269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3000 Kbytes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68" type="#_x0000_t75" style="width:20.25pt;height:18pt" o:ole="">
            <v:imagedata r:id="rId90" o:title=""/>
          </v:shape>
          <w:control r:id="rId91" w:name="DefaultOcxName44" w:shapeid="_x0000_i1268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3028 Kbytes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משוב לבחירה בתשובה זו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התשובה הנכונה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:</w:t>
      </w:r>
    </w:p>
    <w:p w:rsidR="009F3D5D" w:rsidRPr="009F3D5D" w:rsidRDefault="009F3D5D" w:rsidP="009F3D5D">
      <w:pPr>
        <w:shd w:val="clear" w:color="auto" w:fill="FFF3CD"/>
        <w:bidi w:val="0"/>
        <w:spacing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</w:rPr>
        <w:t>3020 Kbytes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15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תקין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</w:rPr>
        <w:t xml:space="preserve">5.00 </w: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נקודות מתוך 5.00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מלבן 7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1683A" id="מלבן 7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sKnG3s4CAADMBQAADgAAAAAAAAAAAAAAAAAuAgAAZHJzL2Uyb0RvYy54bWxQSwEC&#10;LQAUAAYACAAAACEATKDpLNgAAAADAQAADwAAAAAAAAAAAAAAAAAoBQAAZHJzL2Rvd25yZXYueG1s&#10;UEsFBgAAAAAEAAQA8wAAAC0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lastRenderedPageBreak/>
        <w:t>תוכן השאלה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10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</w:rPr>
        <w:t xml:space="preserve"> (5%)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מה נכון לגבי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HYPERVISOR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מסוג 1 בתצורת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bare metal?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67" type="#_x0000_t75" style="width:20.25pt;height:18pt" o:ole="">
            <v:imagedata r:id="rId92" o:title=""/>
          </v:shape>
          <w:control r:id="rId93" w:name="DefaultOcxName45" w:shapeid="_x0000_i1267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כל משאבי החומרה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hardware resources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נשלטים 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באופן ישיר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 ע"י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hypervisor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66" type="#_x0000_t75" style="width:20.25pt;height:18pt" o:ole="">
            <v:imagedata r:id="rId94" o:title=""/>
          </v:shape>
          <w:control r:id="rId95" w:name="DefaultOcxName46" w:shapeid="_x0000_i1266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HYPERVISOR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מסוג 1 בעצמו פועל ב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USER MODE 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65" type="#_x0000_t75" style="width:20.25pt;height:18pt" o:ole="">
            <v:imagedata r:id="rId96" o:title=""/>
          </v:shape>
          <w:control r:id="rId97" w:name="DefaultOcxName47" w:shapeid="_x0000_i1265"/>
        </w:objec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רק הקצאות זיכרון ראשי עוברות דרך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hypervisor,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אבל פעולות קלט-פלט מבוצעות 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ישירות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 ע"י ה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OS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 האורחת 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בלי שיתוף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 של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hypervisor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64" type="#_x0000_t75" style="width:20.25pt;height:18pt" o:ole="">
            <v:imagedata r:id="rId98" o:title=""/>
          </v:shape>
          <w:control r:id="rId99" w:name="DefaultOcxName48" w:shapeid="_x0000_i1264"/>
        </w:objec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רק הקצאות זיכרון ראשי ופעולות קלט-פלט עוברות דרך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hypervisor,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אבל הקצאת זמן המעבד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CPU 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מבוצעת 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ישירות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 ע"י ה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OS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האורחת 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בלי שיתוף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 של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hypervisor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63" type="#_x0000_t75" style="width:20.25pt;height:18pt" o:ole="">
            <v:imagedata r:id="rId100" o:title=""/>
          </v:shape>
          <w:control r:id="rId101" w:name="DefaultOcxName49" w:shapeid="_x0000_i1263"/>
        </w:objec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כאשר יישום המשתמש מבצע את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system calls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ל-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OS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שרצה על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VMM ,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אותה ה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OS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 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לא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 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תנסה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 לבצע את ה-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system calls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ב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kernel mode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משוב לבחירה בתשובה זו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התשובה הנכונה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:</w:t>
      </w:r>
    </w:p>
    <w:p w:rsidR="009F3D5D" w:rsidRPr="009F3D5D" w:rsidRDefault="009F3D5D" w:rsidP="009F3D5D">
      <w:pPr>
        <w:shd w:val="clear" w:color="auto" w:fill="FFF3CD"/>
        <w:bidi w:val="0"/>
        <w:spacing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כל משאבי החומרה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 xml:space="preserve"> hardware resources </w:t>
      </w: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נשלטים </w:t>
      </w:r>
      <w:r w:rsidRPr="009F3D5D">
        <w:rPr>
          <w:rFonts w:ascii="Arial" w:eastAsia="Times New Roman" w:hAnsi="Arial" w:cs="Arial"/>
          <w:b/>
          <w:bCs/>
          <w:color w:val="977204"/>
          <w:sz w:val="23"/>
          <w:szCs w:val="23"/>
          <w:rtl/>
        </w:rPr>
        <w:t>באופן ישיר</w:t>
      </w: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 ע"י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 xml:space="preserve"> hypervisor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16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תקין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</w:rPr>
        <w:t xml:space="preserve">5.00 </w: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נקודות מתוך 5.00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מלבן 6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38221B" id="מלבן 6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IuQ6s4CAADMBQAADgAAAAAAAAAAAAAAAAAuAgAAZHJzL2Uyb0RvYy54bWxQSwEC&#10;LQAUAAYACAAAACEATKDpLNgAAAADAQAADwAAAAAAAAAAAAAAAAAoBQAAZHJzL2Rvd25yZXYueG1s&#10;UEsFBgAAAAAEAAQA8wAAAC0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תוכן השאלה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11 (5%)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מה נכון לגבי ניהול זיכרון ראשי (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RAM)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מדפדף (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PAGING)?</w:t>
      </w:r>
    </w:p>
    <w:p w:rsidR="009F3D5D" w:rsidRPr="009F3D5D" w:rsidRDefault="009F3D5D" w:rsidP="009F3D5D">
      <w:pPr>
        <w:shd w:val="clear" w:color="auto" w:fill="F4F4F4"/>
        <w:spacing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 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62" type="#_x0000_t75" style="width:20.25pt;height:18pt" o:ole="">
            <v:imagedata r:id="rId102" o:title=""/>
          </v:shape>
          <w:control r:id="rId103" w:name="DefaultOcxName50" w:shapeid="_x0000_i1262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זמני ביצוע גישות לכתובות וירטואליות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VIRTUAL ADDRESSESS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שונות תמיד אחידים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61" type="#_x0000_t75" style="width:20.25pt;height:18pt" o:ole="">
            <v:imagedata r:id="rId104" o:title=""/>
          </v:shape>
          <w:control r:id="rId105" w:name="DefaultOcxName51" w:shapeid="_x0000_i1261"/>
        </w:objec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בכל פניה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 לזיכרון ראשי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RAM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יהיה צורך בתרגום כתובת וירטואלית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VIRTUAL ADDRESS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לכתובת פיזית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PHYSICAL ADDRESS. 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60" type="#_x0000_t75" style="width:20.25pt;height:18pt" o:ole="">
            <v:imagedata r:id="rId102" o:title=""/>
          </v:shape>
          <w:control r:id="rId106" w:name="DefaultOcxName52" w:shapeid="_x0000_i1260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כתובת וירטואלית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VIRTUAL ADDRESS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תמיד באותה כתובת פיזית לכל אורך חיי התהליך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59" type="#_x0000_t75" style="width:20.25pt;height:18pt" o:ole="">
            <v:imagedata r:id="rId107" o:title=""/>
          </v:shape>
          <w:control r:id="rId108" w:name="DefaultOcxName53" w:shapeid="_x0000_i1259"/>
        </w:objec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גודל הדף הווירטואלי תמיד צריך להיות שווה לגודל הדף הפיזי (מסגרת זיכרון פיזית), חוץ מהדף האחרון שיכול להיות יותר קטן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58" type="#_x0000_t75" style="width:20.25pt;height:18pt" o:ole="">
            <v:imagedata r:id="rId109" o:title=""/>
          </v:shape>
          <w:control r:id="rId110" w:name="DefaultOcxName54" w:shapeid="_x0000_i1258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זמן טיפול בכל שגיאת דף בודדת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PAGE FAULT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תמיד אחיד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lastRenderedPageBreak/>
        <w:t>משוב לבחירה בתשובה זו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התשובה הנכונה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:</w:t>
      </w:r>
    </w:p>
    <w:p w:rsidR="009F3D5D" w:rsidRPr="009F3D5D" w:rsidRDefault="009F3D5D" w:rsidP="009F3D5D">
      <w:pPr>
        <w:shd w:val="clear" w:color="auto" w:fill="FFF3CD"/>
        <w:spacing w:line="240" w:lineRule="auto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977204"/>
          <w:sz w:val="23"/>
          <w:szCs w:val="23"/>
          <w:rtl/>
        </w:rPr>
        <w:t>בכל פניה</w:t>
      </w: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 xml:space="preserve"> לזיכרון ראשי 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RAM</w:t>
      </w: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 xml:space="preserve"> יהיה צורך בתרגום כתובת וירטואלית 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VIRTUAL ADDRESS</w:t>
      </w: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 xml:space="preserve"> לכתובת פיזית 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PHYSICAL ADDRESS.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17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תקין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</w:rPr>
        <w:t xml:space="preserve">5.00 </w: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נקודות מתוך 5.00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מלבן 5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68DFD" id="מלבן 5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kOxqts4CAADMBQAADgAAAAAAAAAAAAAAAAAuAgAAZHJzL2Uyb0RvYy54bWxQSwEC&#10;LQAUAAYACAAAACEATKDpLNgAAAADAQAADwAAAAAAAAAAAAAAAAAoBQAAZHJzL2Rvd25yZXYueG1s&#10;UEsFBgAAAAAEAAQA8wAAAC0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תוכן השאלה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12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</w:rPr>
        <w:t xml:space="preserve"> (5%)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מה נכון לגבי מערכת הפעלה שמשתמשת ב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COW – COPY ON WRITE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כשיטת ניהול זיכרון ראשי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RAM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בזמן יצירת תהליך בן ע"י קריאת מערכת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FORK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לפני ביצוע קריאות מערכת נוספות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?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57" type="#_x0000_t75" style="width:20.25pt;height:18pt" o:ole="">
            <v:imagedata r:id="rId109" o:title=""/>
          </v:shape>
          <w:control r:id="rId111" w:name="DefaultOcxName55" w:shapeid="_x0000_i1257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בזמן יצירת תהליך הבן, כל מרחב הזיכרון של תהליך האב מועתק למרחב של הבן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56" type="#_x0000_t75" style="width:20.25pt;height:18pt" o:ole="">
            <v:imagedata r:id="rId112" o:title=""/>
          </v:shape>
          <w:control r:id="rId113" w:name="DefaultOcxName56" w:shapeid="_x0000_i1256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ברגע יצירת תהליך הבן, טבלת הדפים של תהליך האב מועתקת למרחב הזיכרון של הבן ולפני ביצוע פעלה כלשהי ע"י הבן או האב, שתי הטבלאות מצביעות על אותן כתובות פיזיות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55" type="#_x0000_t75" style="width:20.25pt;height:18pt" o:ole="">
            <v:imagedata r:id="rId114" o:title=""/>
          </v:shape>
          <w:control r:id="rId115" w:name="DefaultOcxName57" w:shapeid="_x0000_i1255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בזמן יצירת תהליך הבן שום דבר לא מועתק, שני התהליכים משתפים את אותה טבלת הדפים שנמצאת במרחב הזיכרון של האב כשלבן ניתנת גישה אליה. העתקת טבלת הדפים תתבצע בזמן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PAGE FAULT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אצל הבן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54" type="#_x0000_t75" style="width:20.25pt;height:18pt" o:ole="">
            <v:imagedata r:id="rId116" o:title=""/>
          </v:shape>
          <w:control r:id="rId117" w:name="DefaultOcxName58" w:shapeid="_x0000_i1254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חלק ממרחב הזיכרון של תהליך האב המתחיל מהנקודה שבה נוצר תהליך הבן מועתק למרחב הזיכרון של הבן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53" type="#_x0000_t75" style="width:20.25pt;height:18pt" o:ole="">
            <v:imagedata r:id="rId118" o:title=""/>
          </v:shape>
          <w:control r:id="rId119" w:name="DefaultOcxName59" w:shapeid="_x0000_i1253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proofErr w:type="spellStart"/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איזור</w:t>
      </w:r>
      <w:proofErr w:type="spellEnd"/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הקוד של תהליך האב יהיה מועתק למרחב הזיכרון של הבן, אבל </w:t>
      </w:r>
      <w:proofErr w:type="spellStart"/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איזור</w:t>
      </w:r>
      <w:proofErr w:type="spellEnd"/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הנתונים לא מועתק ויישאר משותף לאב ולבן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משוב לבחירה בתשובה זו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התשובה הנכונה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:</w:t>
      </w:r>
    </w:p>
    <w:p w:rsidR="009F3D5D" w:rsidRPr="009F3D5D" w:rsidRDefault="009F3D5D" w:rsidP="009F3D5D">
      <w:pPr>
        <w:shd w:val="clear" w:color="auto" w:fill="FFF3CD"/>
        <w:bidi w:val="0"/>
        <w:spacing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ברגע יצירת תהליך הבן, טבלת הדפים של תהליך האב מועתקת למרחב הזיכרון של הבן ולפני ביצוע פעלה כלשהי ע"י הבן או האב, שתי הטבלאות מצביעות על אותן כתובות פיזיות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18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תקין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</w:rPr>
        <w:t xml:space="preserve">10.00 </w: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נקודות מתוך 10.00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מלבן 4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A3FE" id="מלבן 4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AM48gs4CAADMBQAADgAAAAAAAAAAAAAAAAAuAgAAZHJzL2Uyb0RvYy54bWxQSwEC&#10;LQAUAAYACAAAACEATKDpLNgAAAADAQAADwAAAAAAAAAAAAAAAAAoBQAAZHJzL2Rvd25yZXYueG1s&#10;UEsFBgAAAAAEAAQA8wAAAC0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תוכן השאלה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13 (10%)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בהשוואה בין  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pipeline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ל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boss-workers models ,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נתונים 8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threads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שעובדים במקביליות </w:t>
      </w:r>
      <w:proofErr w:type="spellStart"/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אמיתית</w:t>
      </w:r>
      <w:proofErr w:type="spellEnd"/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מלאה ו 11 הזמנות ייצור. את הביצוע של כל הזמנה ניתן לחלק לכמה שלבים שצריך.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ל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boss-workers model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לוקח 80</w:t>
      </w:r>
      <w:proofErr w:type="spellStart"/>
      <w:r w:rsidRPr="009F3D5D">
        <w:rPr>
          <w:rFonts w:ascii="Arial" w:eastAsia="Times New Roman" w:hAnsi="Arial" w:cs="Arial"/>
          <w:color w:val="4C4C4C"/>
          <w:sz w:val="23"/>
          <w:szCs w:val="23"/>
        </w:rPr>
        <w:t>ms</w:t>
      </w:r>
      <w:proofErr w:type="spellEnd"/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לבצע הזמנה אחת, ל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pipeline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לוקח 10</w:t>
      </w:r>
      <w:proofErr w:type="spellStart"/>
      <w:r w:rsidRPr="009F3D5D">
        <w:rPr>
          <w:rFonts w:ascii="Arial" w:eastAsia="Times New Roman" w:hAnsi="Arial" w:cs="Arial"/>
          <w:color w:val="4C4C4C"/>
          <w:sz w:val="23"/>
          <w:szCs w:val="23"/>
        </w:rPr>
        <w:t>ms</w:t>
      </w:r>
      <w:proofErr w:type="spellEnd"/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לכל שלב.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lastRenderedPageBreak/>
        <w:t>חשבו את הזמן הממוצע לביצוע הזמנה אחת עד לסיומה (כולל זמני המתנה) לכל מודל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52" type="#_x0000_t75" style="width:20.25pt;height:18pt" o:ole="">
            <v:imagedata r:id="rId120" o:title=""/>
          </v:shape>
          <w:control r:id="rId121" w:name="DefaultOcxName60" w:shapeid="_x0000_i1252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boss-</w:t>
      </w:r>
      <w:proofErr w:type="gramStart"/>
      <w:r w:rsidRPr="009F3D5D">
        <w:rPr>
          <w:rFonts w:ascii="Arial" w:eastAsia="Times New Roman" w:hAnsi="Arial" w:cs="Arial"/>
          <w:color w:val="4C4C4C"/>
          <w:sz w:val="23"/>
          <w:szCs w:val="23"/>
        </w:rPr>
        <w:t>workers  102</w:t>
      </w:r>
      <w:proofErr w:type="gramEnd"/>
      <w:r w:rsidRPr="009F3D5D">
        <w:rPr>
          <w:rFonts w:ascii="Arial" w:eastAsia="Times New Roman" w:hAnsi="Arial" w:cs="Arial"/>
          <w:color w:val="4C4C4C"/>
          <w:sz w:val="23"/>
          <w:szCs w:val="23"/>
        </w:rPr>
        <w:t>  pipeline 130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51" type="#_x0000_t75" style="width:20.25pt;height:18pt" o:ole="">
            <v:imagedata r:id="rId122" o:title=""/>
          </v:shape>
          <w:control r:id="rId123" w:name="DefaultOcxName61" w:shapeid="_x0000_i1251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boss-</w:t>
      </w:r>
      <w:proofErr w:type="gramStart"/>
      <w:r w:rsidRPr="009F3D5D">
        <w:rPr>
          <w:rFonts w:ascii="Arial" w:eastAsia="Times New Roman" w:hAnsi="Arial" w:cs="Arial"/>
          <w:color w:val="4C4C4C"/>
          <w:sz w:val="23"/>
          <w:szCs w:val="23"/>
        </w:rPr>
        <w:t>workers  80</w:t>
      </w:r>
      <w:proofErr w:type="gramEnd"/>
      <w:r w:rsidRPr="009F3D5D">
        <w:rPr>
          <w:rFonts w:ascii="Arial" w:eastAsia="Times New Roman" w:hAnsi="Arial" w:cs="Arial"/>
          <w:color w:val="4C4C4C"/>
          <w:sz w:val="23"/>
          <w:szCs w:val="23"/>
        </w:rPr>
        <w:t>  pipeline  80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50" type="#_x0000_t75" style="width:20.25pt;height:18pt" o:ole="">
            <v:imagedata r:id="rId124" o:title=""/>
          </v:shape>
          <w:control r:id="rId125" w:name="DefaultOcxName62" w:shapeid="_x0000_i1250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boss-</w:t>
      </w:r>
      <w:proofErr w:type="gramStart"/>
      <w:r w:rsidRPr="009F3D5D">
        <w:rPr>
          <w:rFonts w:ascii="Arial" w:eastAsia="Times New Roman" w:hAnsi="Arial" w:cs="Arial"/>
          <w:color w:val="4C4C4C"/>
          <w:sz w:val="23"/>
          <w:szCs w:val="23"/>
        </w:rPr>
        <w:t>workers  102</w:t>
      </w:r>
      <w:proofErr w:type="gramEnd"/>
      <w:r w:rsidRPr="009F3D5D">
        <w:rPr>
          <w:rFonts w:ascii="Arial" w:eastAsia="Times New Roman" w:hAnsi="Arial" w:cs="Arial"/>
          <w:color w:val="4C4C4C"/>
          <w:sz w:val="23"/>
          <w:szCs w:val="23"/>
        </w:rPr>
        <w:t>  pipeline 180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49" type="#_x0000_t75" style="width:20.25pt;height:18pt" o:ole="">
            <v:imagedata r:id="rId126" o:title=""/>
          </v:shape>
          <w:control r:id="rId127" w:name="DefaultOcxName63" w:shapeid="_x0000_i1249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boss-</w:t>
      </w:r>
      <w:proofErr w:type="gramStart"/>
      <w:r w:rsidRPr="009F3D5D">
        <w:rPr>
          <w:rFonts w:ascii="Arial" w:eastAsia="Times New Roman" w:hAnsi="Arial" w:cs="Arial"/>
          <w:color w:val="4C4C4C"/>
          <w:sz w:val="23"/>
          <w:szCs w:val="23"/>
        </w:rPr>
        <w:t>workers  160</w:t>
      </w:r>
      <w:proofErr w:type="gramEnd"/>
      <w:r w:rsidRPr="009F3D5D">
        <w:rPr>
          <w:rFonts w:ascii="Arial" w:eastAsia="Times New Roman" w:hAnsi="Arial" w:cs="Arial"/>
          <w:color w:val="4C4C4C"/>
          <w:sz w:val="23"/>
          <w:szCs w:val="23"/>
        </w:rPr>
        <w:t>  pipeline 180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48" type="#_x0000_t75" style="width:20.25pt;height:18pt" o:ole="">
            <v:imagedata r:id="rId128" o:title=""/>
          </v:shape>
          <w:control r:id="rId129" w:name="DefaultOcxName64" w:shapeid="_x0000_i1248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>boss-</w:t>
      </w:r>
      <w:proofErr w:type="gramStart"/>
      <w:r w:rsidRPr="009F3D5D">
        <w:rPr>
          <w:rFonts w:ascii="Arial" w:eastAsia="Times New Roman" w:hAnsi="Arial" w:cs="Arial"/>
          <w:color w:val="4C4C4C"/>
          <w:sz w:val="23"/>
          <w:szCs w:val="23"/>
        </w:rPr>
        <w:t>workers  109</w:t>
      </w:r>
      <w:proofErr w:type="gramEnd"/>
      <w:r w:rsidRPr="009F3D5D">
        <w:rPr>
          <w:rFonts w:ascii="Arial" w:eastAsia="Times New Roman" w:hAnsi="Arial" w:cs="Arial"/>
          <w:color w:val="4C4C4C"/>
          <w:sz w:val="23"/>
          <w:szCs w:val="23"/>
        </w:rPr>
        <w:t>  pipeline 130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משוב לבחירה בתשובה זו</w:t>
      </w:r>
    </w:p>
    <w:p w:rsidR="009F3D5D" w:rsidRPr="009F3D5D" w:rsidRDefault="009F3D5D" w:rsidP="009F3D5D">
      <w:pPr>
        <w:shd w:val="clear" w:color="auto" w:fill="FFF3CD"/>
        <w:bidi w:val="0"/>
        <w:spacing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התשובה הנכונה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: boss-workers  109  pipeline 130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19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שגוי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</w:rPr>
        <w:t xml:space="preserve">0.00 </w: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נקודות מתוך 5.00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מלבן 3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53FFC" id="מלבן 3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8COeD84CAADMBQAADgAAAAAAAAAAAAAAAAAuAgAAZHJzL2Uyb0RvYy54bWxQSwEC&#10;LQAUAAYACAAAACEATKDpLNgAAAADAQAADwAAAAAAAAAAAAAAAAAoBQAAZHJzL2Rvd25yZXYueG1s&#10;UEsFBgAAAAAEAAQA8wAAAC0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תוכן השאלה</w: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14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</w:rPr>
        <w:t xml:space="preserve"> (5%)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מהי הסיבה העיקרית לשימוש ב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-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softHyphen/>
        <w:t>DMA (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גישה ישירה לזיכרון) בביצוע פעולות קלט-פלט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?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47" type="#_x0000_t75" style="width:20.25pt;height:18pt" o:ole="">
            <v:imagedata r:id="rId130" o:title=""/>
          </v:shape>
          <w:control r:id="rId131" w:name="DefaultOcxName65" w:shapeid="_x0000_i1247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מאפשר להתקן, למשל דיסק, להשתמש ב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RAM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כמטמון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46" type="#_x0000_t75" style="width:20.25pt;height:18pt" o:ole="">
            <v:imagedata r:id="rId132" o:title=""/>
          </v:shape>
          <w:control r:id="rId133" w:name="DefaultOcxName66" w:shapeid="_x0000_i1246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הקטנת העומס על הזיכרון הראשי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45" type="#_x0000_t75" style="width:20.25pt;height:18pt" o:ole="">
            <v:imagedata r:id="rId132" o:title=""/>
          </v:shape>
          <w:control r:id="rId134" w:name="DefaultOcxName67" w:shapeid="_x0000_i1245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שיפור ביצועי המערכת ע"י הגדלת המקביליות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44" type="#_x0000_t75" style="width:20.25pt;height:18pt" o:ole="">
            <v:imagedata r:id="rId135" o:title=""/>
          </v:shape>
          <w:control r:id="rId136" w:name="DefaultOcxName68" w:shapeid="_x0000_i1244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מאפשר לאותו התקן, למשל דיסק, לבצע כמה פעולות קלט-פלט במקביל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43" type="#_x0000_t75" style="width:20.25pt;height:18pt" o:ole="">
            <v:imagedata r:id="rId137" o:title=""/>
          </v:shape>
          <w:control r:id="rId138" w:name="DefaultOcxName69" w:shapeid="_x0000_i1243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למעבד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CPU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דרוש פחות זמן לביצוע 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פקודה בודדת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משוב לבחירה בתשובה זו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התשובה הנכונה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:</w:t>
      </w:r>
    </w:p>
    <w:p w:rsidR="009F3D5D" w:rsidRPr="009F3D5D" w:rsidRDefault="009F3D5D" w:rsidP="009F3D5D">
      <w:pPr>
        <w:shd w:val="clear" w:color="auto" w:fill="FFF3CD"/>
        <w:bidi w:val="0"/>
        <w:spacing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שיפור ביצועי המערכת ע"י הגדלת המקביליות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20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תקין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</w:rPr>
        <w:t xml:space="preserve">5.00 </w: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נקודות מתוך 5.00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מלבן 2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8FED8" id="מלבן 2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YAHIO84CAADMBQAADgAAAAAAAAAAAAAAAAAuAgAAZHJzL2Uyb0RvYy54bWxQSwEC&#10;LQAUAAYACAAAACEATKDpLNgAAAADAQAADwAAAAAAAAAAAAAAAAAoBQAAZHJzL2Rvd25yZXYueG1s&#10;UEsFBgAAAAAEAAQA8wAAAC0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lastRenderedPageBreak/>
        <w:t>תוכן השאלה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15 (5%)</w:t>
      </w:r>
    </w:p>
    <w:p w:rsidR="009F3D5D" w:rsidRPr="009F3D5D" w:rsidRDefault="009F3D5D" w:rsidP="009F3D5D">
      <w:pPr>
        <w:shd w:val="clear" w:color="auto" w:fill="F4F4F4"/>
        <w:spacing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על ידי מי ניתן  ליצור בפועל </w:t>
      </w:r>
      <w:proofErr w:type="spellStart"/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איזור</w:t>
      </w:r>
      <w:proofErr w:type="spellEnd"/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של זיכרון  משותף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SHARED MEMORY 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בין שני תהליכים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PROCESSES?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42" type="#_x0000_t75" style="width:20.25pt;height:18pt" o:ole="">
            <v:imagedata r:id="rId139" o:title=""/>
          </v:shape>
          <w:control r:id="rId140" w:name="DefaultOcxName70" w:shapeid="_x0000_i1242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ע"י מערכת הפעלה בעקבות בקשת התהליך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41" type="#_x0000_t75" style="width:20.25pt;height:18pt" o:ole="">
            <v:imagedata r:id="rId141" o:title=""/>
          </v:shape>
          <w:control r:id="rId142" w:name="DefaultOcxName71" w:shapeid="_x0000_i1241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ע"י התהליך השני כשהוא ניגש לאזור השייך לתהליך הראשון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40" type="#_x0000_t75" style="width:20.25pt;height:18pt" o:ole="">
            <v:imagedata r:id="rId141" o:title=""/>
          </v:shape>
          <w:control r:id="rId143" w:name="DefaultOcxName72" w:shapeid="_x0000_i1240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תלוי במספר ליבות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 CORES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שיש בתוך המעבד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39" type="#_x0000_t75" style="width:20.25pt;height:18pt" o:ole="">
            <v:imagedata r:id="rId144" o:title=""/>
          </v:shape>
          <w:control r:id="rId145" w:name="DefaultOcxName73" w:shapeid="_x0000_i1239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ע"י התהליך הראשון שניגש לאזור שעתיד להיות משותף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. 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38" type="#_x0000_t75" style="width:20.25pt;height:18pt" o:ole="">
            <v:imagedata r:id="rId146" o:title=""/>
          </v:shape>
          <w:control r:id="rId147" w:name="DefaultOcxName74" w:shapeid="_x0000_i1238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תלוי בגודל האזור של זיכרון משותף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משוב לבחירה בתשובה זו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התשובה הנכונה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:</w:t>
      </w:r>
    </w:p>
    <w:p w:rsidR="009F3D5D" w:rsidRPr="009F3D5D" w:rsidRDefault="009F3D5D" w:rsidP="009F3D5D">
      <w:pPr>
        <w:shd w:val="clear" w:color="auto" w:fill="FFF3CD"/>
        <w:bidi w:val="0"/>
        <w:spacing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ע"י מערכת הפעלה בעקבות בקשת התהליך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.</w:t>
      </w:r>
    </w:p>
    <w:p w:rsidR="009F3D5D" w:rsidRPr="009F3D5D" w:rsidRDefault="009F3D5D" w:rsidP="009F3D5D">
      <w:pPr>
        <w:shd w:val="clear" w:color="auto" w:fill="115193"/>
        <w:bidi w:val="0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9F3D5D">
        <w:rPr>
          <w:rFonts w:ascii="Arial" w:eastAsia="Times New Roman" w:hAnsi="Arial" w:cs="Arial"/>
          <w:b/>
          <w:bCs/>
          <w:color w:val="FFFFFF"/>
          <w:sz w:val="27"/>
          <w:szCs w:val="27"/>
          <w:rtl/>
        </w:rPr>
        <w:t>שאלה </w:t>
      </w:r>
      <w:r w:rsidRPr="009F3D5D">
        <w:rPr>
          <w:rFonts w:ascii="Arial" w:eastAsia="Times New Roman" w:hAnsi="Arial" w:cs="Arial"/>
          <w:b/>
          <w:bCs/>
          <w:color w:val="FFFFFF"/>
          <w:sz w:val="41"/>
          <w:szCs w:val="41"/>
        </w:rPr>
        <w:t>21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תקין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color w:val="4C4C4C"/>
          <w:sz w:val="18"/>
          <w:szCs w:val="18"/>
        </w:rPr>
        <w:t xml:space="preserve">5.00 </w: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נקודות מתוך 5.00</w:t>
      </w:r>
    </w:p>
    <w:p w:rsidR="009F3D5D" w:rsidRPr="009F3D5D" w:rsidRDefault="009F3D5D" w:rsidP="009F3D5D">
      <w:pPr>
        <w:shd w:val="clear" w:color="auto" w:fill="F4F4F4"/>
        <w:bidi w:val="0"/>
        <w:spacing w:line="240" w:lineRule="auto"/>
        <w:jc w:val="right"/>
        <w:rPr>
          <w:rFonts w:ascii="Arial" w:eastAsia="Times New Roman" w:hAnsi="Arial" w:cs="Arial"/>
          <w:color w:val="4C4C4C"/>
          <w:sz w:val="18"/>
          <w:szCs w:val="18"/>
        </w:rPr>
      </w:pPr>
      <w:r w:rsidRPr="009F3D5D">
        <w:rPr>
          <w:rFonts w:ascii="Arial" w:eastAsia="Times New Roman" w:hAnsi="Arial" w:cs="Arial"/>
          <w:noProof/>
          <w:color w:val="4C4C4C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מלבן 1" descr="לא סומ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8E618" id="מלבן 1" o:spid="_x0000_s1026" alt="לא סומ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NBmMmfMAgAAzAUAAA4AAAAAAAAAAAAAAAAALgIAAGRycy9lMm9Eb2MueG1sUEsBAi0A&#10;FAAGAAgAAAAhAEyg6SzYAAAAAwEAAA8AAAAAAAAAAAAAAAAAJgUAAGRycy9kb3ducmV2LnhtbFBL&#10;BQYAAAAABAAEAPMAAAAr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F3D5D">
        <w:rPr>
          <w:rFonts w:ascii="Arial" w:eastAsia="Times New Roman" w:hAnsi="Arial" w:cs="Arial"/>
          <w:color w:val="4C4C4C"/>
          <w:sz w:val="18"/>
          <w:szCs w:val="18"/>
          <w:rtl/>
        </w:rPr>
        <w:t>סימון שאלה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תוכן השאלה</w: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שאלה 16 (5%)</w:t>
      </w:r>
    </w:p>
    <w:p w:rsidR="009F3D5D" w:rsidRPr="009F3D5D" w:rsidRDefault="009F3D5D" w:rsidP="009F3D5D">
      <w:pPr>
        <w:shd w:val="clear" w:color="auto" w:fill="F4F4F4"/>
        <w:spacing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מה נכון בהשוואת 2 ארכיטקטורות של מחשוב הענן: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Homogeneous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 ו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Heterogeneous ,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עם 100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nodes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שצריכים להריץ מספר משתנה של משימות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 מאותו סוג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: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37" type="#_x0000_t75" style="width:20.25pt;height:18pt" o:ole="">
            <v:imagedata r:id="rId148" o:title=""/>
          </v:shape>
          <w:control r:id="rId149" w:name="DefaultOcxName75" w:shapeid="_x0000_i1237"/>
        </w:objec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בעומס נמוך לא יהיה הבדל, אבל בעומס גבוה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Heterogeneous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תהיה יותר מהירה בגלל אפשרות של התאמה דינאמית במספר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nodes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המבצעים את העבודה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36" type="#_x0000_t75" style="width:20.25pt;height:18pt" o:ole="">
            <v:imagedata r:id="rId150" o:title=""/>
          </v:shape>
          <w:control r:id="rId151" w:name="DefaultOcxName76" w:shapeid="_x0000_i1236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לא יהיה הבדל במהירות הביצוע בין 2 הארכיטקטורות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35" type="#_x0000_t75" style="width:20.25pt;height:18pt" o:ole="">
            <v:imagedata r:id="rId152" o:title=""/>
          </v:shape>
          <w:control r:id="rId153" w:name="DefaultOcxName77" w:shapeid="_x0000_i1235"/>
        </w:object>
      </w:r>
    </w:p>
    <w:p w:rsidR="009F3D5D" w:rsidRPr="009F3D5D" w:rsidRDefault="009F3D5D" w:rsidP="009F3D5D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Heterogeneous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תהיה יותר מהירה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34" type="#_x0000_t75" style="width:20.25pt;height:18pt" o:ole="">
            <v:imagedata r:id="rId154" o:title=""/>
          </v:shape>
          <w:control r:id="rId155" w:name="DefaultOcxName78" w:shapeid="_x0000_i1234"/>
        </w:objec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בעומס נמוך לא יהיה הבדל, אבל בעומס גבוה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Homogeneous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תהיה יותר מהירה בגלל אפשרות של התאמה דינאמית במספר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nodes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המבצעים את העבודה</w:t>
      </w:r>
    </w:p>
    <w:p w:rsidR="009F3D5D" w:rsidRPr="009F3D5D" w:rsidRDefault="009F3D5D" w:rsidP="009F3D5D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1440" w:dyaOrig="1440">
          <v:shape id="_x0000_i1233" type="#_x0000_t75" style="width:20.25pt;height:18pt" o:ole="">
            <v:imagedata r:id="rId156" o:title=""/>
          </v:shape>
          <w:control r:id="rId157" w:name="DefaultOcxName79" w:shapeid="_x0000_i1233"/>
        </w:object>
      </w:r>
    </w:p>
    <w:p w:rsidR="009F3D5D" w:rsidRPr="009F3D5D" w:rsidRDefault="009F3D5D" w:rsidP="009F3D5D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 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Homogeneous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תהיה יותר מהירה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</w:pPr>
      <w:r w:rsidRPr="009F3D5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משוב לבחירה בתשובה זו</w:t>
      </w:r>
    </w:p>
    <w:p w:rsidR="009F3D5D" w:rsidRPr="009F3D5D" w:rsidRDefault="009F3D5D" w:rsidP="009F3D5D">
      <w:pPr>
        <w:shd w:val="clear" w:color="auto" w:fill="FFF3CD"/>
        <w:bidi w:val="0"/>
        <w:spacing w:after="0"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t>התשובה הנכונה</w:t>
      </w:r>
      <w:r w:rsidRPr="009F3D5D">
        <w:rPr>
          <w:rFonts w:ascii="Arial" w:eastAsia="Times New Roman" w:hAnsi="Arial" w:cs="Arial"/>
          <w:color w:val="977204"/>
          <w:sz w:val="23"/>
          <w:szCs w:val="23"/>
        </w:rPr>
        <w:t>:</w:t>
      </w:r>
    </w:p>
    <w:p w:rsidR="009F3D5D" w:rsidRPr="009F3D5D" w:rsidRDefault="009F3D5D" w:rsidP="009F3D5D">
      <w:pPr>
        <w:shd w:val="clear" w:color="auto" w:fill="FFF3CD"/>
        <w:bidi w:val="0"/>
        <w:spacing w:line="240" w:lineRule="auto"/>
        <w:jc w:val="right"/>
        <w:rPr>
          <w:rFonts w:ascii="Arial" w:eastAsia="Times New Roman" w:hAnsi="Arial" w:cs="Arial"/>
          <w:color w:val="977204"/>
          <w:sz w:val="23"/>
          <w:szCs w:val="23"/>
        </w:rPr>
      </w:pPr>
      <w:r w:rsidRPr="009F3D5D">
        <w:rPr>
          <w:rFonts w:ascii="Arial" w:eastAsia="Times New Roman" w:hAnsi="Arial" w:cs="Arial"/>
          <w:color w:val="977204"/>
          <w:sz w:val="23"/>
          <w:szCs w:val="23"/>
          <w:rtl/>
        </w:rPr>
        <w:lastRenderedPageBreak/>
        <w:t>לא יהיה הבדל במהירות הביצוע בין 2 הארכיטקטורות</w:t>
      </w:r>
    </w:p>
    <w:p w:rsidR="00107525" w:rsidRPr="009F3D5D" w:rsidRDefault="00107525"/>
    <w:sectPr w:rsidR="00107525" w:rsidRPr="009F3D5D" w:rsidSect="00DE1B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758CD"/>
    <w:multiLevelType w:val="multilevel"/>
    <w:tmpl w:val="F9B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5D"/>
    <w:rsid w:val="00107525"/>
    <w:rsid w:val="008E32F1"/>
    <w:rsid w:val="009F3D5D"/>
    <w:rsid w:val="00A24DE5"/>
    <w:rsid w:val="00C97846"/>
    <w:rsid w:val="00DE1B92"/>
    <w:rsid w:val="00E6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D6195-9EF5-4D6F-97F6-0C687725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9F3D5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F3D5D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97846"/>
    <w:pPr>
      <w:keepNext/>
      <w:keepLines/>
      <w:spacing w:before="120" w:after="120" w:line="280" w:lineRule="exact"/>
      <w:jc w:val="center"/>
      <w:outlineLvl w:val="5"/>
    </w:pPr>
    <w:rPr>
      <w:rFonts w:ascii="David" w:eastAsiaTheme="majorEastAsia" w:hAnsi="David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כותרת 6 תו"/>
    <w:basedOn w:val="a0"/>
    <w:link w:val="6"/>
    <w:uiPriority w:val="9"/>
    <w:rsid w:val="00C97846"/>
    <w:rPr>
      <w:rFonts w:ascii="David" w:eastAsiaTheme="majorEastAsia" w:hAnsi="David"/>
      <w:b/>
      <w:bCs/>
      <w:sz w:val="20"/>
    </w:rPr>
  </w:style>
  <w:style w:type="character" w:customStyle="1" w:styleId="30">
    <w:name w:val="כותרת 3 תו"/>
    <w:basedOn w:val="a0"/>
    <w:link w:val="3"/>
    <w:uiPriority w:val="9"/>
    <w:rsid w:val="009F3D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9F3D5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a"/>
    <w:rsid w:val="009F3D5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9F3D5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9F3D5D"/>
    <w:rPr>
      <w:b/>
      <w:bCs/>
    </w:rPr>
  </w:style>
  <w:style w:type="character" w:customStyle="1" w:styleId="answernumber">
    <w:name w:val="answernumber"/>
    <w:basedOn w:val="a0"/>
    <w:rsid w:val="009F3D5D"/>
  </w:style>
  <w:style w:type="character" w:customStyle="1" w:styleId="qno">
    <w:name w:val="qno"/>
    <w:basedOn w:val="a0"/>
    <w:rsid w:val="009F3D5D"/>
  </w:style>
  <w:style w:type="paragraph" w:styleId="HTML">
    <w:name w:val="HTML Preformatted"/>
    <w:basedOn w:val="a"/>
    <w:link w:val="HTML0"/>
    <w:uiPriority w:val="99"/>
    <w:semiHidden/>
    <w:unhideWhenUsed/>
    <w:rsid w:val="009F3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F3D5D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1"/>
    <w:basedOn w:val="a"/>
    <w:rsid w:val="009F3D5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5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662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8593517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55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8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4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1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8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1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8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6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91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64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09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03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868414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12205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2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3366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1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90555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7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4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870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339741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38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3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1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2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0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5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0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7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77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5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51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5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7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60860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72145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9136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52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17657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7613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0103760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544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9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11090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3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37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754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1103530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7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79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1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1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5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4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5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05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2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76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30164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65144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6279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0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7076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0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4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1747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522475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154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4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85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7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0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86033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0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8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3623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016924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407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5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1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66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2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08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72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2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0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47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5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5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4517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20874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1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3531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3142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61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8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062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6046797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1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7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3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8555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0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3246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04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05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70857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0394328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83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6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13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1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26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1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46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33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75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2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25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0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6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57861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272759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2318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2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3857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1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91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025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5242477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76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9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2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8339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152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9162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1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2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842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768765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02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4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4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63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53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1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8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8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5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1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82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6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12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5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99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78304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539369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3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326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6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4984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8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60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9343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5585146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226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9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6119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32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0386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9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0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9392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392317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417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63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62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1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00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7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2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1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67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1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51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7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9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2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9455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431340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6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6594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2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9008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5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5662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9398700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5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7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03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3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3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68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3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6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0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7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6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0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9231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243967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3005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58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96729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56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330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9897476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862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3398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67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4109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48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6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7860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109610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753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8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0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1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33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45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73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4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7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44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5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7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2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39143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7703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491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8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97692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4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5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6031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3628983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7345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70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3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74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0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4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9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9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64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43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7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076934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050254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4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4213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28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7114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3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1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748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4942234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457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8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8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9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8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0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3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8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2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28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8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37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7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2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884984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484667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6911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7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4450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4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67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9148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5272126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58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7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87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83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87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0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6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1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5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7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83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98643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446366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7740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4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6567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2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6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9023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572172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65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6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6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4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0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0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73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6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70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8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8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33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0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4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141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07819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7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4511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8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961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47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71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80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428000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30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33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26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62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1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3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62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2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26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871220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20666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9447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0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0870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44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68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8723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61165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873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7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4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49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1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7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6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2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47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4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8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8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2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84082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832584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6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2082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9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2673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2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3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293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9781953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889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4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3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50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1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0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13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7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8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37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5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0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1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5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1978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907677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control" Target="activeX/activeX59.xml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control" Target="activeX/activeX23.xml"/><Relationship Id="rId63" Type="http://schemas.openxmlformats.org/officeDocument/2006/relationships/control" Target="activeX/activeX31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4.xml"/><Relationship Id="rId112" Type="http://schemas.openxmlformats.org/officeDocument/2006/relationships/image" Target="media/image52.wmf"/><Relationship Id="rId133" Type="http://schemas.openxmlformats.org/officeDocument/2006/relationships/control" Target="activeX/activeX67.xml"/><Relationship Id="rId138" Type="http://schemas.openxmlformats.org/officeDocument/2006/relationships/control" Target="activeX/activeX70.xml"/><Relationship Id="rId154" Type="http://schemas.openxmlformats.org/officeDocument/2006/relationships/image" Target="media/image72.wmf"/><Relationship Id="rId159" Type="http://schemas.openxmlformats.org/officeDocument/2006/relationships/theme" Target="theme/theme1.xml"/><Relationship Id="rId16" Type="http://schemas.openxmlformats.org/officeDocument/2006/relationships/control" Target="activeX/activeX6.xml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control" Target="activeX/activeX15.xml"/><Relationship Id="rId37" Type="http://schemas.openxmlformats.org/officeDocument/2006/relationships/image" Target="media/image16.wmf"/><Relationship Id="rId53" Type="http://schemas.openxmlformats.org/officeDocument/2006/relationships/control" Target="activeX/activeX26.xml"/><Relationship Id="rId58" Type="http://schemas.openxmlformats.org/officeDocument/2006/relationships/control" Target="activeX/activeX29.xml"/><Relationship Id="rId74" Type="http://schemas.openxmlformats.org/officeDocument/2006/relationships/image" Target="media/image34.wmf"/><Relationship Id="rId79" Type="http://schemas.openxmlformats.org/officeDocument/2006/relationships/control" Target="activeX/activeX39.xml"/><Relationship Id="rId102" Type="http://schemas.openxmlformats.org/officeDocument/2006/relationships/image" Target="media/image48.wmf"/><Relationship Id="rId123" Type="http://schemas.openxmlformats.org/officeDocument/2006/relationships/control" Target="activeX/activeX62.xml"/><Relationship Id="rId128" Type="http://schemas.openxmlformats.org/officeDocument/2006/relationships/image" Target="media/image60.wmf"/><Relationship Id="rId144" Type="http://schemas.openxmlformats.org/officeDocument/2006/relationships/image" Target="media/image67.wmf"/><Relationship Id="rId149" Type="http://schemas.openxmlformats.org/officeDocument/2006/relationships/control" Target="activeX/activeX76.xml"/><Relationship Id="rId5" Type="http://schemas.openxmlformats.org/officeDocument/2006/relationships/image" Target="media/image1.wmf"/><Relationship Id="rId90" Type="http://schemas.openxmlformats.org/officeDocument/2006/relationships/image" Target="media/image42.wmf"/><Relationship Id="rId95" Type="http://schemas.openxmlformats.org/officeDocument/2006/relationships/control" Target="activeX/activeX47.xm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43" Type="http://schemas.openxmlformats.org/officeDocument/2006/relationships/control" Target="activeX/activeX21.xml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control" Target="activeX/activeX34.xml"/><Relationship Id="rId113" Type="http://schemas.openxmlformats.org/officeDocument/2006/relationships/control" Target="activeX/activeX57.xml"/><Relationship Id="rId118" Type="http://schemas.openxmlformats.org/officeDocument/2006/relationships/image" Target="media/image55.wmf"/><Relationship Id="rId134" Type="http://schemas.openxmlformats.org/officeDocument/2006/relationships/control" Target="activeX/activeX68.xml"/><Relationship Id="rId139" Type="http://schemas.openxmlformats.org/officeDocument/2006/relationships/image" Target="media/image65.wmf"/><Relationship Id="rId80" Type="http://schemas.openxmlformats.org/officeDocument/2006/relationships/image" Target="media/image37.wmf"/><Relationship Id="rId85" Type="http://schemas.openxmlformats.org/officeDocument/2006/relationships/control" Target="activeX/activeX42.xml"/><Relationship Id="rId150" Type="http://schemas.openxmlformats.org/officeDocument/2006/relationships/image" Target="media/image70.wmf"/><Relationship Id="rId155" Type="http://schemas.openxmlformats.org/officeDocument/2006/relationships/control" Target="activeX/activeX79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control" Target="activeX/activeX18.xml"/><Relationship Id="rId59" Type="http://schemas.openxmlformats.org/officeDocument/2006/relationships/image" Target="media/image26.wmf"/><Relationship Id="rId103" Type="http://schemas.openxmlformats.org/officeDocument/2006/relationships/control" Target="activeX/activeX51.xml"/><Relationship Id="rId108" Type="http://schemas.openxmlformats.org/officeDocument/2006/relationships/control" Target="activeX/activeX54.xml"/><Relationship Id="rId124" Type="http://schemas.openxmlformats.org/officeDocument/2006/relationships/image" Target="media/image58.wmf"/><Relationship Id="rId129" Type="http://schemas.openxmlformats.org/officeDocument/2006/relationships/control" Target="activeX/activeX65.xml"/><Relationship Id="rId20" Type="http://schemas.openxmlformats.org/officeDocument/2006/relationships/control" Target="activeX/activeX8.xml"/><Relationship Id="rId41" Type="http://schemas.openxmlformats.org/officeDocument/2006/relationships/control" Target="activeX/activeX20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7.xml"/><Relationship Id="rId83" Type="http://schemas.openxmlformats.org/officeDocument/2006/relationships/control" Target="activeX/activeX41.xml"/><Relationship Id="rId88" Type="http://schemas.openxmlformats.org/officeDocument/2006/relationships/image" Target="media/image41.wmf"/><Relationship Id="rId91" Type="http://schemas.openxmlformats.org/officeDocument/2006/relationships/control" Target="activeX/activeX45.xml"/><Relationship Id="rId96" Type="http://schemas.openxmlformats.org/officeDocument/2006/relationships/image" Target="media/image45.wmf"/><Relationship Id="rId111" Type="http://schemas.openxmlformats.org/officeDocument/2006/relationships/control" Target="activeX/activeX56.xml"/><Relationship Id="rId132" Type="http://schemas.openxmlformats.org/officeDocument/2006/relationships/image" Target="media/image62.wmf"/><Relationship Id="rId140" Type="http://schemas.openxmlformats.org/officeDocument/2006/relationships/control" Target="activeX/activeX71.xml"/><Relationship Id="rId145" Type="http://schemas.openxmlformats.org/officeDocument/2006/relationships/control" Target="activeX/activeX74.xml"/><Relationship Id="rId153" Type="http://schemas.openxmlformats.org/officeDocument/2006/relationships/control" Target="activeX/activeX7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3.xml"/><Relationship Id="rId36" Type="http://schemas.openxmlformats.org/officeDocument/2006/relationships/control" Target="activeX/activeX17.xml"/><Relationship Id="rId49" Type="http://schemas.openxmlformats.org/officeDocument/2006/relationships/control" Target="activeX/activeX24.xml"/><Relationship Id="rId57" Type="http://schemas.openxmlformats.org/officeDocument/2006/relationships/image" Target="media/image25.wmf"/><Relationship Id="rId106" Type="http://schemas.openxmlformats.org/officeDocument/2006/relationships/control" Target="activeX/activeX53.xml"/><Relationship Id="rId114" Type="http://schemas.openxmlformats.org/officeDocument/2006/relationships/image" Target="media/image53.wmf"/><Relationship Id="rId119" Type="http://schemas.openxmlformats.org/officeDocument/2006/relationships/control" Target="activeX/activeX60.xml"/><Relationship Id="rId127" Type="http://schemas.openxmlformats.org/officeDocument/2006/relationships/control" Target="activeX/activeX64.xml"/><Relationship Id="rId10" Type="http://schemas.openxmlformats.org/officeDocument/2006/relationships/control" Target="activeX/activeX3.xml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control" Target="activeX/activeX30.xml"/><Relationship Id="rId65" Type="http://schemas.openxmlformats.org/officeDocument/2006/relationships/control" Target="activeX/activeX32.xml"/><Relationship Id="rId73" Type="http://schemas.openxmlformats.org/officeDocument/2006/relationships/control" Target="activeX/activeX36.xml"/><Relationship Id="rId78" Type="http://schemas.openxmlformats.org/officeDocument/2006/relationships/image" Target="media/image36.wmf"/><Relationship Id="rId81" Type="http://schemas.openxmlformats.org/officeDocument/2006/relationships/control" Target="activeX/activeX40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control" Target="activeX/activeX49.xml"/><Relationship Id="rId101" Type="http://schemas.openxmlformats.org/officeDocument/2006/relationships/control" Target="activeX/activeX50.xml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image" Target="media/image63.wmf"/><Relationship Id="rId143" Type="http://schemas.openxmlformats.org/officeDocument/2006/relationships/control" Target="activeX/activeX73.xml"/><Relationship Id="rId148" Type="http://schemas.openxmlformats.org/officeDocument/2006/relationships/image" Target="media/image69.wmf"/><Relationship Id="rId151" Type="http://schemas.openxmlformats.org/officeDocument/2006/relationships/control" Target="activeX/activeX77.xml"/><Relationship Id="rId156" Type="http://schemas.openxmlformats.org/officeDocument/2006/relationships/image" Target="media/image7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control" Target="activeX/activeX16.xml"/><Relationship Id="rId50" Type="http://schemas.openxmlformats.org/officeDocument/2006/relationships/control" Target="activeX/activeX25.xml"/><Relationship Id="rId55" Type="http://schemas.openxmlformats.org/officeDocument/2006/relationships/control" Target="activeX/activeX27.xml"/><Relationship Id="rId76" Type="http://schemas.openxmlformats.org/officeDocument/2006/relationships/image" Target="media/image35.wmf"/><Relationship Id="rId97" Type="http://schemas.openxmlformats.org/officeDocument/2006/relationships/control" Target="activeX/activeX48.xml"/><Relationship Id="rId104" Type="http://schemas.openxmlformats.org/officeDocument/2006/relationships/image" Target="media/image49.wmf"/><Relationship Id="rId120" Type="http://schemas.openxmlformats.org/officeDocument/2006/relationships/image" Target="media/image56.wmf"/><Relationship Id="rId125" Type="http://schemas.openxmlformats.org/officeDocument/2006/relationships/control" Target="activeX/activeX63.xml"/><Relationship Id="rId141" Type="http://schemas.openxmlformats.org/officeDocument/2006/relationships/image" Target="media/image66.wmf"/><Relationship Id="rId146" Type="http://schemas.openxmlformats.org/officeDocument/2006/relationships/image" Target="media/image68.wmf"/><Relationship Id="rId7" Type="http://schemas.openxmlformats.org/officeDocument/2006/relationships/image" Target="media/image2.wmf"/><Relationship Id="rId71" Type="http://schemas.openxmlformats.org/officeDocument/2006/relationships/control" Target="activeX/activeX35.xml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control" Target="activeX/activeX10.xml"/><Relationship Id="rId40" Type="http://schemas.openxmlformats.org/officeDocument/2006/relationships/control" Target="activeX/activeX19.xml"/><Relationship Id="rId45" Type="http://schemas.openxmlformats.org/officeDocument/2006/relationships/control" Target="activeX/activeX22.xml"/><Relationship Id="rId66" Type="http://schemas.openxmlformats.org/officeDocument/2006/relationships/image" Target="media/image30.wmf"/><Relationship Id="rId87" Type="http://schemas.openxmlformats.org/officeDocument/2006/relationships/control" Target="activeX/activeX43.xml"/><Relationship Id="rId110" Type="http://schemas.openxmlformats.org/officeDocument/2006/relationships/control" Target="activeX/activeX55.xml"/><Relationship Id="rId115" Type="http://schemas.openxmlformats.org/officeDocument/2006/relationships/control" Target="activeX/activeX58.xml"/><Relationship Id="rId131" Type="http://schemas.openxmlformats.org/officeDocument/2006/relationships/control" Target="activeX/activeX66.xml"/><Relationship Id="rId136" Type="http://schemas.openxmlformats.org/officeDocument/2006/relationships/control" Target="activeX/activeX69.xml"/><Relationship Id="rId157" Type="http://schemas.openxmlformats.org/officeDocument/2006/relationships/control" Target="activeX/activeX80.xml"/><Relationship Id="rId61" Type="http://schemas.openxmlformats.org/officeDocument/2006/relationships/image" Target="media/image27.png"/><Relationship Id="rId82" Type="http://schemas.openxmlformats.org/officeDocument/2006/relationships/image" Target="media/image38.wmf"/><Relationship Id="rId152" Type="http://schemas.openxmlformats.org/officeDocument/2006/relationships/image" Target="media/image71.wmf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30" Type="http://schemas.openxmlformats.org/officeDocument/2006/relationships/control" Target="activeX/activeX14.xml"/><Relationship Id="rId35" Type="http://schemas.openxmlformats.org/officeDocument/2006/relationships/image" Target="media/image15.wmf"/><Relationship Id="rId56" Type="http://schemas.openxmlformats.org/officeDocument/2006/relationships/control" Target="activeX/activeX28.xml"/><Relationship Id="rId77" Type="http://schemas.openxmlformats.org/officeDocument/2006/relationships/control" Target="activeX/activeX38.xml"/><Relationship Id="rId100" Type="http://schemas.openxmlformats.org/officeDocument/2006/relationships/image" Target="media/image47.wmf"/><Relationship Id="rId105" Type="http://schemas.openxmlformats.org/officeDocument/2006/relationships/control" Target="activeX/activeX52.xml"/><Relationship Id="rId126" Type="http://schemas.openxmlformats.org/officeDocument/2006/relationships/image" Target="media/image59.wmf"/><Relationship Id="rId147" Type="http://schemas.openxmlformats.org/officeDocument/2006/relationships/control" Target="activeX/activeX75.xml"/><Relationship Id="rId8" Type="http://schemas.openxmlformats.org/officeDocument/2006/relationships/control" Target="activeX/activeX2.xml"/><Relationship Id="rId51" Type="http://schemas.openxmlformats.org/officeDocument/2006/relationships/image" Target="media/image22.png"/><Relationship Id="rId72" Type="http://schemas.openxmlformats.org/officeDocument/2006/relationships/image" Target="media/image33.png"/><Relationship Id="rId93" Type="http://schemas.openxmlformats.org/officeDocument/2006/relationships/control" Target="activeX/activeX46.xml"/><Relationship Id="rId98" Type="http://schemas.openxmlformats.org/officeDocument/2006/relationships/image" Target="media/image46.wmf"/><Relationship Id="rId121" Type="http://schemas.openxmlformats.org/officeDocument/2006/relationships/control" Target="activeX/activeX61.xml"/><Relationship Id="rId142" Type="http://schemas.openxmlformats.org/officeDocument/2006/relationships/control" Target="activeX/activeX72.xml"/><Relationship Id="rId3" Type="http://schemas.openxmlformats.org/officeDocument/2006/relationships/settings" Target="settings.xml"/><Relationship Id="rId25" Type="http://schemas.openxmlformats.org/officeDocument/2006/relationships/control" Target="activeX/activeX11.xml"/><Relationship Id="rId46" Type="http://schemas.openxmlformats.org/officeDocument/2006/relationships/image" Target="media/image20.wmf"/><Relationship Id="rId67" Type="http://schemas.openxmlformats.org/officeDocument/2006/relationships/control" Target="activeX/activeX33.xml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2683</Words>
  <Characters>13417</Characters>
  <Application>Microsoft Office Word</Application>
  <DocSecurity>0</DocSecurity>
  <Lines>111</Lines>
  <Paragraphs>32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2023-04-30T18:41:00Z</dcterms:created>
  <dcterms:modified xsi:type="dcterms:W3CDTF">2023-04-30T18:47:00Z</dcterms:modified>
</cp:coreProperties>
</file>